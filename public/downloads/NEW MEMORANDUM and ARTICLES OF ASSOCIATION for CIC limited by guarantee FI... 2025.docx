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24A11" w14:textId="3B74AA81" w:rsidR="003303AC" w:rsidRDefault="00AA261D" w:rsidP="00AA261D">
      <w:pPr>
        <w:jc w:val="center"/>
      </w:pPr>
      <w:r>
        <w:rPr>
          <w:noProof/>
        </w:rPr>
        <w:drawing>
          <wp:inline distT="0" distB="0" distL="0" distR="0" wp14:anchorId="3C6041BA" wp14:editId="79EFCA26">
            <wp:extent cx="5749200" cy="1580400"/>
            <wp:effectExtent l="0" t="0" r="4445" b="1270"/>
            <wp:docPr id="1576667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9200" cy="1580400"/>
                    </a:xfrm>
                    <a:prstGeom prst="rect">
                      <a:avLst/>
                    </a:prstGeom>
                    <a:noFill/>
                  </pic:spPr>
                </pic:pic>
              </a:graphicData>
            </a:graphic>
          </wp:inline>
        </w:drawing>
      </w:r>
    </w:p>
    <w:p w14:paraId="3191AF26" w14:textId="77777777" w:rsidR="00AA261D" w:rsidRDefault="00AA261D" w:rsidP="00AA261D">
      <w:pPr>
        <w:jc w:val="center"/>
      </w:pPr>
    </w:p>
    <w:p w14:paraId="3A5EC588" w14:textId="77777777" w:rsidR="00AA261D" w:rsidRDefault="00AA261D" w:rsidP="00AA261D">
      <w:pPr>
        <w:jc w:val="center"/>
      </w:pPr>
    </w:p>
    <w:p w14:paraId="664A7E92" w14:textId="77777777" w:rsidR="00AA261D" w:rsidRDefault="00AA261D" w:rsidP="00AA261D">
      <w:pPr>
        <w:jc w:val="center"/>
      </w:pPr>
    </w:p>
    <w:p w14:paraId="730FE532" w14:textId="77777777" w:rsidR="00AA261D" w:rsidRDefault="00AA261D" w:rsidP="00AA261D">
      <w:pPr>
        <w:jc w:val="center"/>
      </w:pPr>
    </w:p>
    <w:p w14:paraId="1FB9694A" w14:textId="77777777" w:rsidR="00297E12" w:rsidRDefault="00297E12" w:rsidP="00451D8D">
      <w:pPr>
        <w:jc w:val="center"/>
        <w:rPr>
          <w:b/>
          <w:sz w:val="96"/>
          <w:szCs w:val="96"/>
          <w:u w:val="single"/>
        </w:rPr>
      </w:pPr>
      <w:r>
        <w:rPr>
          <w:b/>
          <w:sz w:val="96"/>
          <w:szCs w:val="96"/>
          <w:u w:val="single"/>
        </w:rPr>
        <w:t>MEMORANDUM AND</w:t>
      </w:r>
    </w:p>
    <w:p w14:paraId="1C5D9366" w14:textId="77777777" w:rsidR="00297E12" w:rsidRDefault="00AA261D" w:rsidP="00451D8D">
      <w:pPr>
        <w:jc w:val="center"/>
        <w:rPr>
          <w:b/>
          <w:sz w:val="96"/>
          <w:szCs w:val="96"/>
          <w:u w:val="single"/>
        </w:rPr>
      </w:pPr>
      <w:r w:rsidRPr="0059290C">
        <w:rPr>
          <w:b/>
          <w:sz w:val="96"/>
          <w:szCs w:val="96"/>
          <w:u w:val="single"/>
        </w:rPr>
        <w:t xml:space="preserve">ARTICLES </w:t>
      </w:r>
    </w:p>
    <w:p w14:paraId="25F4F016" w14:textId="77777777" w:rsidR="00297E12" w:rsidRDefault="00AA261D" w:rsidP="00451D8D">
      <w:pPr>
        <w:jc w:val="center"/>
        <w:rPr>
          <w:b/>
          <w:sz w:val="96"/>
          <w:szCs w:val="96"/>
          <w:u w:val="single"/>
        </w:rPr>
      </w:pPr>
      <w:r w:rsidRPr="0059290C">
        <w:rPr>
          <w:b/>
          <w:sz w:val="96"/>
          <w:szCs w:val="96"/>
          <w:u w:val="single"/>
        </w:rPr>
        <w:t xml:space="preserve">OF </w:t>
      </w:r>
    </w:p>
    <w:p w14:paraId="70EC7C93" w14:textId="4CEC7297" w:rsidR="00AA261D" w:rsidRPr="0059290C" w:rsidRDefault="00AA261D" w:rsidP="00AA261D">
      <w:pPr>
        <w:jc w:val="center"/>
        <w:rPr>
          <w:sz w:val="96"/>
          <w:szCs w:val="96"/>
        </w:rPr>
      </w:pPr>
      <w:r w:rsidRPr="0059290C">
        <w:rPr>
          <w:b/>
          <w:sz w:val="96"/>
          <w:szCs w:val="96"/>
          <w:u w:val="single"/>
        </w:rPr>
        <w:t>ASSOCIATION</w:t>
      </w:r>
    </w:p>
    <w:p w14:paraId="5740B930" w14:textId="77777777" w:rsidR="00AA261D" w:rsidRDefault="00AA261D" w:rsidP="00AA261D">
      <w:pPr>
        <w:jc w:val="center"/>
      </w:pPr>
    </w:p>
    <w:p w14:paraId="3CDAB04B" w14:textId="77777777" w:rsidR="00E10895" w:rsidRDefault="00E10895" w:rsidP="00AA261D">
      <w:pPr>
        <w:jc w:val="center"/>
      </w:pPr>
    </w:p>
    <w:p w14:paraId="3B741900" w14:textId="55B6DDD9" w:rsidR="00E10895" w:rsidRDefault="00E10895" w:rsidP="00AA261D">
      <w:pPr>
        <w:jc w:val="center"/>
        <w:sectPr w:rsidR="00E10895" w:rsidSect="00FA2599">
          <w:pgSz w:w="11906" w:h="16838"/>
          <w:pgMar w:top="1440" w:right="1440" w:bottom="1440" w:left="1440" w:header="708" w:footer="708" w:gutter="0"/>
          <w:cols w:space="708"/>
          <w:docGrid w:linePitch="360"/>
        </w:sectPr>
      </w:pPr>
      <w:r>
        <w:t>1</w:t>
      </w:r>
      <w:r w:rsidRPr="00E10895">
        <w:rPr>
          <w:vertAlign w:val="superscript"/>
        </w:rPr>
        <w:t>st</w:t>
      </w:r>
      <w:r>
        <w:t xml:space="preserve"> April 2025</w:t>
      </w:r>
    </w:p>
    <w:p w14:paraId="7A93DFC5" w14:textId="77777777" w:rsidR="00AA261D" w:rsidRPr="00AA261D" w:rsidRDefault="00AA261D" w:rsidP="00AA261D">
      <w:pPr>
        <w:spacing w:after="0"/>
        <w:jc w:val="center"/>
        <w:rPr>
          <w:rFonts w:ascii="Calibri" w:hAnsi="Calibri" w:cs="Calibri"/>
          <w:sz w:val="28"/>
          <w:szCs w:val="28"/>
        </w:rPr>
      </w:pPr>
      <w:r w:rsidRPr="00AA261D">
        <w:rPr>
          <w:rFonts w:ascii="Calibri" w:hAnsi="Calibri" w:cs="Calibri"/>
          <w:b/>
          <w:sz w:val="28"/>
          <w:szCs w:val="28"/>
          <w:u w:val="single"/>
        </w:rPr>
        <w:lastRenderedPageBreak/>
        <w:t>CONTENTS</w:t>
      </w:r>
    </w:p>
    <w:p w14:paraId="15FC7717" w14:textId="77777777" w:rsidR="00AA261D" w:rsidRPr="001445E2" w:rsidRDefault="00AA261D" w:rsidP="001445E2">
      <w:pPr>
        <w:spacing w:after="0" w:line="240" w:lineRule="auto"/>
        <w:jc w:val="center"/>
        <w:rPr>
          <w:rFonts w:ascii="Calibri" w:hAnsi="Calibri" w:cs="Calibri"/>
          <w:sz w:val="16"/>
          <w:szCs w:val="16"/>
        </w:rPr>
      </w:pPr>
    </w:p>
    <w:p w14:paraId="11715DD6" w14:textId="5761A60F" w:rsidR="00AA261D" w:rsidRPr="00AA261D" w:rsidRDefault="00AA261D" w:rsidP="00AA261D">
      <w:pPr>
        <w:spacing w:after="0"/>
        <w:rPr>
          <w:rFonts w:ascii="Calibri" w:hAnsi="Calibri" w:cs="Calibri"/>
          <w:sz w:val="28"/>
          <w:szCs w:val="28"/>
        </w:rPr>
      </w:pPr>
      <w:r w:rsidRPr="00AA261D">
        <w:rPr>
          <w:rFonts w:ascii="Calibri" w:hAnsi="Calibri" w:cs="Calibri"/>
          <w:sz w:val="28"/>
          <w:szCs w:val="28"/>
          <w:u w:val="single"/>
        </w:rPr>
        <w:t xml:space="preserve">The </w:t>
      </w:r>
      <w:r w:rsidR="00297E12">
        <w:rPr>
          <w:rFonts w:ascii="Calibri" w:hAnsi="Calibri" w:cs="Calibri"/>
          <w:sz w:val="28"/>
          <w:szCs w:val="28"/>
          <w:u w:val="single"/>
        </w:rPr>
        <w:t>Company</w:t>
      </w:r>
    </w:p>
    <w:p w14:paraId="4529A239" w14:textId="77777777" w:rsidR="00AA261D" w:rsidRDefault="00AA261D" w:rsidP="00005280">
      <w:pPr>
        <w:pStyle w:val="ListParagraph"/>
        <w:numPr>
          <w:ilvl w:val="0"/>
          <w:numId w:val="9"/>
        </w:numPr>
        <w:tabs>
          <w:tab w:val="left" w:pos="1418"/>
        </w:tabs>
        <w:spacing w:after="0"/>
        <w:rPr>
          <w:rFonts w:ascii="Calibri" w:hAnsi="Calibri" w:cs="Calibri"/>
          <w:sz w:val="28"/>
          <w:szCs w:val="28"/>
        </w:rPr>
      </w:pPr>
      <w:r w:rsidRPr="00AA261D">
        <w:rPr>
          <w:rFonts w:ascii="Calibri" w:hAnsi="Calibri" w:cs="Calibri"/>
          <w:sz w:val="28"/>
          <w:szCs w:val="28"/>
        </w:rPr>
        <w:t>Objects</w:t>
      </w:r>
    </w:p>
    <w:p w14:paraId="79D7231F" w14:textId="5EFEB34C" w:rsidR="00C44FA4" w:rsidRPr="00AA261D" w:rsidRDefault="00C44FA4" w:rsidP="00005280">
      <w:pPr>
        <w:pStyle w:val="ListParagraph"/>
        <w:numPr>
          <w:ilvl w:val="0"/>
          <w:numId w:val="9"/>
        </w:numPr>
        <w:tabs>
          <w:tab w:val="left" w:pos="1418"/>
        </w:tabs>
        <w:spacing w:after="0"/>
        <w:rPr>
          <w:rFonts w:ascii="Calibri" w:hAnsi="Calibri" w:cs="Calibri"/>
          <w:sz w:val="28"/>
          <w:szCs w:val="28"/>
        </w:rPr>
      </w:pPr>
      <w:r>
        <w:rPr>
          <w:rFonts w:ascii="Calibri" w:hAnsi="Calibri" w:cs="Calibri"/>
          <w:sz w:val="28"/>
          <w:szCs w:val="28"/>
        </w:rPr>
        <w:t>Interpretation</w:t>
      </w:r>
    </w:p>
    <w:p w14:paraId="6FD868D4" w14:textId="1053E997" w:rsidR="00AA261D" w:rsidRPr="00AA261D" w:rsidRDefault="00297E12" w:rsidP="00005280">
      <w:pPr>
        <w:pStyle w:val="ListParagraph"/>
        <w:numPr>
          <w:ilvl w:val="0"/>
          <w:numId w:val="9"/>
        </w:numPr>
        <w:tabs>
          <w:tab w:val="left" w:pos="1418"/>
        </w:tabs>
        <w:spacing w:after="0"/>
        <w:rPr>
          <w:rFonts w:ascii="Calibri" w:hAnsi="Calibri" w:cs="Calibri"/>
          <w:sz w:val="28"/>
          <w:szCs w:val="28"/>
        </w:rPr>
      </w:pPr>
      <w:r>
        <w:rPr>
          <w:rFonts w:ascii="Calibri" w:hAnsi="Calibri" w:cs="Calibri"/>
          <w:sz w:val="28"/>
          <w:szCs w:val="28"/>
        </w:rPr>
        <w:t xml:space="preserve">Limitation of liability of </w:t>
      </w:r>
      <w:r w:rsidR="00C44FA4">
        <w:rPr>
          <w:rFonts w:ascii="Calibri" w:hAnsi="Calibri" w:cs="Calibri"/>
          <w:sz w:val="28"/>
          <w:szCs w:val="28"/>
        </w:rPr>
        <w:t>M</w:t>
      </w:r>
      <w:r>
        <w:rPr>
          <w:rFonts w:ascii="Calibri" w:hAnsi="Calibri" w:cs="Calibri"/>
          <w:sz w:val="28"/>
          <w:szCs w:val="28"/>
        </w:rPr>
        <w:t>embers</w:t>
      </w:r>
    </w:p>
    <w:p w14:paraId="4DFD8704" w14:textId="77777777" w:rsidR="00AA261D" w:rsidRPr="00005280" w:rsidRDefault="00AA261D" w:rsidP="00005280">
      <w:pPr>
        <w:tabs>
          <w:tab w:val="left" w:pos="2268"/>
        </w:tabs>
        <w:spacing w:after="0"/>
        <w:rPr>
          <w:rFonts w:ascii="Calibri" w:hAnsi="Calibri" w:cs="Calibri"/>
          <w:sz w:val="28"/>
          <w:szCs w:val="28"/>
          <w:u w:val="single"/>
        </w:rPr>
      </w:pPr>
      <w:r w:rsidRPr="00005280">
        <w:rPr>
          <w:rFonts w:ascii="Calibri" w:hAnsi="Calibri" w:cs="Calibri"/>
          <w:sz w:val="28"/>
          <w:szCs w:val="28"/>
          <w:u w:val="single"/>
        </w:rPr>
        <w:t>Members</w:t>
      </w:r>
    </w:p>
    <w:p w14:paraId="123194B3" w14:textId="329AB59C" w:rsidR="00AA261D" w:rsidRDefault="00AA261D" w:rsidP="00005280">
      <w:pPr>
        <w:pStyle w:val="ListParagraph"/>
        <w:numPr>
          <w:ilvl w:val="0"/>
          <w:numId w:val="9"/>
        </w:numPr>
        <w:tabs>
          <w:tab w:val="left" w:pos="1418"/>
        </w:tabs>
        <w:spacing w:after="0"/>
        <w:rPr>
          <w:rFonts w:ascii="Calibri" w:hAnsi="Calibri" w:cs="Calibri"/>
          <w:sz w:val="28"/>
          <w:szCs w:val="28"/>
        </w:rPr>
      </w:pPr>
      <w:r w:rsidRPr="00AA261D">
        <w:rPr>
          <w:rFonts w:ascii="Calibri" w:hAnsi="Calibri" w:cs="Calibri"/>
          <w:sz w:val="28"/>
          <w:szCs w:val="28"/>
        </w:rPr>
        <w:t>Membership</w:t>
      </w:r>
    </w:p>
    <w:p w14:paraId="529A8951" w14:textId="1C3923F5" w:rsidR="00AF547D" w:rsidRDefault="00AF547D" w:rsidP="00005280">
      <w:pPr>
        <w:pStyle w:val="ListParagraph"/>
        <w:numPr>
          <w:ilvl w:val="1"/>
          <w:numId w:val="9"/>
        </w:numPr>
        <w:tabs>
          <w:tab w:val="left" w:pos="2127"/>
        </w:tabs>
        <w:spacing w:after="0"/>
        <w:rPr>
          <w:rFonts w:ascii="Calibri" w:hAnsi="Calibri" w:cs="Calibri"/>
          <w:sz w:val="28"/>
          <w:szCs w:val="28"/>
        </w:rPr>
      </w:pPr>
      <w:r>
        <w:rPr>
          <w:rFonts w:ascii="Calibri" w:hAnsi="Calibri" w:cs="Calibri"/>
          <w:sz w:val="28"/>
          <w:szCs w:val="28"/>
        </w:rPr>
        <w:t xml:space="preserve">Application for </w:t>
      </w:r>
      <w:r w:rsidR="00225BBD">
        <w:rPr>
          <w:rFonts w:ascii="Calibri" w:hAnsi="Calibri" w:cs="Calibri"/>
          <w:sz w:val="28"/>
          <w:szCs w:val="28"/>
        </w:rPr>
        <w:t>m</w:t>
      </w:r>
      <w:r>
        <w:rPr>
          <w:rFonts w:ascii="Calibri" w:hAnsi="Calibri" w:cs="Calibri"/>
          <w:sz w:val="28"/>
          <w:szCs w:val="28"/>
        </w:rPr>
        <w:t>embership</w:t>
      </w:r>
    </w:p>
    <w:p w14:paraId="5543A37C" w14:textId="66041358" w:rsidR="00225BBD" w:rsidRDefault="00225BBD" w:rsidP="00005280">
      <w:pPr>
        <w:pStyle w:val="ListParagraph"/>
        <w:numPr>
          <w:ilvl w:val="1"/>
          <w:numId w:val="9"/>
        </w:numPr>
        <w:tabs>
          <w:tab w:val="left" w:pos="2127"/>
        </w:tabs>
        <w:spacing w:after="0"/>
        <w:rPr>
          <w:rFonts w:ascii="Calibri" w:hAnsi="Calibri" w:cs="Calibri"/>
          <w:sz w:val="28"/>
          <w:szCs w:val="28"/>
        </w:rPr>
      </w:pPr>
      <w:r>
        <w:rPr>
          <w:rFonts w:ascii="Calibri" w:hAnsi="Calibri" w:cs="Calibri"/>
          <w:sz w:val="28"/>
          <w:szCs w:val="28"/>
        </w:rPr>
        <w:t>Becoming a member</w:t>
      </w:r>
    </w:p>
    <w:p w14:paraId="40ADEB5C" w14:textId="0E5DFB99" w:rsidR="00AF547D" w:rsidRPr="00AA261D" w:rsidRDefault="00AF547D" w:rsidP="00005280">
      <w:pPr>
        <w:pStyle w:val="ListParagraph"/>
        <w:numPr>
          <w:ilvl w:val="1"/>
          <w:numId w:val="9"/>
        </w:numPr>
        <w:tabs>
          <w:tab w:val="left" w:pos="2127"/>
        </w:tabs>
        <w:spacing w:after="0"/>
        <w:rPr>
          <w:rFonts w:ascii="Calibri" w:hAnsi="Calibri" w:cs="Calibri"/>
          <w:sz w:val="28"/>
          <w:szCs w:val="28"/>
        </w:rPr>
      </w:pPr>
      <w:r>
        <w:rPr>
          <w:rFonts w:ascii="Calibri" w:hAnsi="Calibri" w:cs="Calibri"/>
          <w:sz w:val="28"/>
          <w:szCs w:val="28"/>
        </w:rPr>
        <w:t>Termination of membership</w:t>
      </w:r>
    </w:p>
    <w:p w14:paraId="2620C212" w14:textId="7BDC97F4" w:rsidR="00AA261D" w:rsidRDefault="00297E12" w:rsidP="00005280">
      <w:pPr>
        <w:pStyle w:val="ListParagraph"/>
        <w:numPr>
          <w:ilvl w:val="0"/>
          <w:numId w:val="9"/>
        </w:numPr>
        <w:tabs>
          <w:tab w:val="left" w:pos="1418"/>
        </w:tabs>
        <w:spacing w:after="0"/>
        <w:rPr>
          <w:rFonts w:ascii="Calibri" w:hAnsi="Calibri" w:cs="Calibri"/>
          <w:sz w:val="28"/>
          <w:szCs w:val="28"/>
        </w:rPr>
      </w:pPr>
      <w:r>
        <w:rPr>
          <w:rFonts w:ascii="Calibri" w:hAnsi="Calibri" w:cs="Calibri"/>
          <w:sz w:val="28"/>
          <w:szCs w:val="28"/>
        </w:rPr>
        <w:t xml:space="preserve">Organisation of </w:t>
      </w:r>
      <w:r w:rsidR="00AA261D" w:rsidRPr="00AA261D">
        <w:rPr>
          <w:rFonts w:ascii="Calibri" w:hAnsi="Calibri" w:cs="Calibri"/>
          <w:sz w:val="28"/>
          <w:szCs w:val="28"/>
        </w:rPr>
        <w:t>General Meetings</w:t>
      </w:r>
    </w:p>
    <w:p w14:paraId="53780F5E" w14:textId="77777777" w:rsidR="00C85D19" w:rsidRDefault="00C85D19" w:rsidP="00005280">
      <w:pPr>
        <w:pStyle w:val="ListParagraph"/>
        <w:numPr>
          <w:ilvl w:val="1"/>
          <w:numId w:val="9"/>
        </w:numPr>
        <w:tabs>
          <w:tab w:val="left" w:pos="2127"/>
        </w:tabs>
        <w:spacing w:after="0"/>
        <w:rPr>
          <w:rFonts w:ascii="Calibri" w:hAnsi="Calibri" w:cs="Calibri"/>
          <w:sz w:val="28"/>
          <w:szCs w:val="28"/>
        </w:rPr>
      </w:pPr>
      <w:r>
        <w:rPr>
          <w:rFonts w:ascii="Calibri" w:hAnsi="Calibri" w:cs="Calibri"/>
          <w:sz w:val="28"/>
          <w:szCs w:val="28"/>
        </w:rPr>
        <w:t>Calling a general meeting</w:t>
      </w:r>
    </w:p>
    <w:p w14:paraId="1D2AA48F" w14:textId="13CD8061" w:rsidR="00297E12" w:rsidRDefault="00297E12" w:rsidP="00005280">
      <w:pPr>
        <w:pStyle w:val="ListParagraph"/>
        <w:numPr>
          <w:ilvl w:val="1"/>
          <w:numId w:val="9"/>
        </w:numPr>
        <w:tabs>
          <w:tab w:val="left" w:pos="2127"/>
        </w:tabs>
        <w:spacing w:after="0"/>
        <w:rPr>
          <w:rFonts w:ascii="Calibri" w:hAnsi="Calibri" w:cs="Calibri"/>
          <w:sz w:val="28"/>
          <w:szCs w:val="28"/>
        </w:rPr>
      </w:pPr>
      <w:r>
        <w:rPr>
          <w:rFonts w:ascii="Calibri" w:hAnsi="Calibri" w:cs="Calibri"/>
          <w:sz w:val="28"/>
          <w:szCs w:val="28"/>
        </w:rPr>
        <w:t xml:space="preserve">Attendance and speaking at general meetings </w:t>
      </w:r>
    </w:p>
    <w:p w14:paraId="1B6E4B21" w14:textId="7B70576B" w:rsidR="00297E12" w:rsidRDefault="00297E12" w:rsidP="00005280">
      <w:pPr>
        <w:pStyle w:val="ListParagraph"/>
        <w:numPr>
          <w:ilvl w:val="1"/>
          <w:numId w:val="9"/>
        </w:numPr>
        <w:tabs>
          <w:tab w:val="left" w:pos="2127"/>
        </w:tabs>
        <w:spacing w:after="0"/>
        <w:rPr>
          <w:rFonts w:ascii="Calibri" w:hAnsi="Calibri" w:cs="Calibri"/>
          <w:sz w:val="28"/>
          <w:szCs w:val="28"/>
        </w:rPr>
      </w:pPr>
      <w:r>
        <w:rPr>
          <w:rFonts w:ascii="Calibri" w:hAnsi="Calibri" w:cs="Calibri"/>
          <w:sz w:val="28"/>
          <w:szCs w:val="28"/>
        </w:rPr>
        <w:t>Quorum for general meetings</w:t>
      </w:r>
    </w:p>
    <w:p w14:paraId="1FE62FA7" w14:textId="313EC08D" w:rsidR="00297E12" w:rsidRDefault="00297E12" w:rsidP="00005280">
      <w:pPr>
        <w:pStyle w:val="ListParagraph"/>
        <w:numPr>
          <w:ilvl w:val="1"/>
          <w:numId w:val="9"/>
        </w:numPr>
        <w:tabs>
          <w:tab w:val="left" w:pos="2127"/>
        </w:tabs>
        <w:spacing w:after="0"/>
        <w:rPr>
          <w:rFonts w:ascii="Calibri" w:hAnsi="Calibri" w:cs="Calibri"/>
          <w:sz w:val="28"/>
          <w:szCs w:val="28"/>
        </w:rPr>
      </w:pPr>
      <w:r>
        <w:rPr>
          <w:rFonts w:ascii="Calibri" w:hAnsi="Calibri" w:cs="Calibri"/>
          <w:sz w:val="28"/>
          <w:szCs w:val="28"/>
        </w:rPr>
        <w:t>Chairing general meetings</w:t>
      </w:r>
    </w:p>
    <w:p w14:paraId="1276D763" w14:textId="72E55E5C" w:rsidR="00297E12" w:rsidRDefault="00297E12" w:rsidP="00005280">
      <w:pPr>
        <w:pStyle w:val="ListParagraph"/>
        <w:numPr>
          <w:ilvl w:val="1"/>
          <w:numId w:val="9"/>
        </w:numPr>
        <w:tabs>
          <w:tab w:val="left" w:pos="2127"/>
        </w:tabs>
        <w:spacing w:after="0"/>
        <w:rPr>
          <w:rFonts w:ascii="Calibri" w:hAnsi="Calibri" w:cs="Calibri"/>
          <w:sz w:val="28"/>
          <w:szCs w:val="28"/>
        </w:rPr>
      </w:pPr>
      <w:r>
        <w:rPr>
          <w:rFonts w:ascii="Calibri" w:hAnsi="Calibri" w:cs="Calibri"/>
          <w:sz w:val="28"/>
          <w:szCs w:val="28"/>
        </w:rPr>
        <w:t>Adjournment</w:t>
      </w:r>
    </w:p>
    <w:p w14:paraId="1CAE3963" w14:textId="5036DFD8" w:rsidR="00297E12" w:rsidRDefault="00297E12" w:rsidP="00005280">
      <w:pPr>
        <w:pStyle w:val="ListParagraph"/>
        <w:numPr>
          <w:ilvl w:val="0"/>
          <w:numId w:val="9"/>
        </w:numPr>
        <w:tabs>
          <w:tab w:val="left" w:pos="1418"/>
        </w:tabs>
        <w:spacing w:after="0"/>
        <w:rPr>
          <w:rFonts w:ascii="Calibri" w:hAnsi="Calibri" w:cs="Calibri"/>
          <w:sz w:val="28"/>
          <w:szCs w:val="28"/>
        </w:rPr>
      </w:pPr>
      <w:r>
        <w:rPr>
          <w:rFonts w:ascii="Calibri" w:hAnsi="Calibri" w:cs="Calibri"/>
          <w:sz w:val="28"/>
          <w:szCs w:val="28"/>
        </w:rPr>
        <w:t xml:space="preserve">Voting at </w:t>
      </w:r>
      <w:r w:rsidR="00C44FA4">
        <w:rPr>
          <w:rFonts w:ascii="Calibri" w:hAnsi="Calibri" w:cs="Calibri"/>
          <w:sz w:val="28"/>
          <w:szCs w:val="28"/>
        </w:rPr>
        <w:t>G</w:t>
      </w:r>
      <w:r>
        <w:rPr>
          <w:rFonts w:ascii="Calibri" w:hAnsi="Calibri" w:cs="Calibri"/>
          <w:sz w:val="28"/>
          <w:szCs w:val="28"/>
        </w:rPr>
        <w:t>eneral Meetings</w:t>
      </w:r>
    </w:p>
    <w:p w14:paraId="524086D1" w14:textId="41DD1504" w:rsidR="00297E12" w:rsidRDefault="00297E12" w:rsidP="00005280">
      <w:pPr>
        <w:pStyle w:val="ListParagraph"/>
        <w:numPr>
          <w:ilvl w:val="1"/>
          <w:numId w:val="9"/>
        </w:numPr>
        <w:tabs>
          <w:tab w:val="left" w:pos="2268"/>
        </w:tabs>
        <w:spacing w:after="0"/>
        <w:rPr>
          <w:rFonts w:ascii="Calibri" w:hAnsi="Calibri" w:cs="Calibri"/>
          <w:sz w:val="28"/>
          <w:szCs w:val="28"/>
        </w:rPr>
      </w:pPr>
      <w:r>
        <w:rPr>
          <w:rFonts w:ascii="Calibri" w:hAnsi="Calibri" w:cs="Calibri"/>
          <w:sz w:val="28"/>
          <w:szCs w:val="28"/>
        </w:rPr>
        <w:t>Form</w:t>
      </w:r>
    </w:p>
    <w:p w14:paraId="6CB34DF4" w14:textId="1393634F" w:rsidR="00297E12" w:rsidRDefault="00297E12" w:rsidP="00005280">
      <w:pPr>
        <w:pStyle w:val="ListParagraph"/>
        <w:numPr>
          <w:ilvl w:val="1"/>
          <w:numId w:val="9"/>
        </w:numPr>
        <w:tabs>
          <w:tab w:val="left" w:pos="2268"/>
        </w:tabs>
        <w:spacing w:after="0"/>
        <w:rPr>
          <w:rFonts w:ascii="Calibri" w:hAnsi="Calibri" w:cs="Calibri"/>
          <w:sz w:val="28"/>
          <w:szCs w:val="28"/>
        </w:rPr>
      </w:pPr>
      <w:r>
        <w:rPr>
          <w:rFonts w:ascii="Calibri" w:hAnsi="Calibri" w:cs="Calibri"/>
          <w:sz w:val="28"/>
          <w:szCs w:val="28"/>
        </w:rPr>
        <w:t>Errors and disputes</w:t>
      </w:r>
    </w:p>
    <w:p w14:paraId="354783AD" w14:textId="4E022417" w:rsidR="00297E12" w:rsidRDefault="00297E12" w:rsidP="00005280">
      <w:pPr>
        <w:pStyle w:val="ListParagraph"/>
        <w:numPr>
          <w:ilvl w:val="1"/>
          <w:numId w:val="9"/>
        </w:numPr>
        <w:tabs>
          <w:tab w:val="left" w:pos="2268"/>
        </w:tabs>
        <w:spacing w:after="0"/>
        <w:rPr>
          <w:rFonts w:ascii="Calibri" w:hAnsi="Calibri" w:cs="Calibri"/>
          <w:sz w:val="28"/>
          <w:szCs w:val="28"/>
        </w:rPr>
      </w:pPr>
      <w:r>
        <w:rPr>
          <w:rFonts w:ascii="Calibri" w:hAnsi="Calibri" w:cs="Calibri"/>
          <w:sz w:val="28"/>
          <w:szCs w:val="28"/>
        </w:rPr>
        <w:t xml:space="preserve">Proxy notices </w:t>
      </w:r>
    </w:p>
    <w:p w14:paraId="50B58D86" w14:textId="66044CC6" w:rsidR="00297E12" w:rsidRDefault="00B27F8F" w:rsidP="00005280">
      <w:pPr>
        <w:pStyle w:val="ListParagraph"/>
        <w:numPr>
          <w:ilvl w:val="1"/>
          <w:numId w:val="9"/>
        </w:numPr>
        <w:tabs>
          <w:tab w:val="left" w:pos="2268"/>
        </w:tabs>
        <w:spacing w:after="0"/>
        <w:rPr>
          <w:rFonts w:ascii="Calibri" w:hAnsi="Calibri" w:cs="Calibri"/>
          <w:sz w:val="28"/>
          <w:szCs w:val="28"/>
        </w:rPr>
      </w:pPr>
      <w:r>
        <w:rPr>
          <w:rFonts w:ascii="Calibri" w:hAnsi="Calibri" w:cs="Calibri"/>
          <w:sz w:val="28"/>
          <w:szCs w:val="28"/>
        </w:rPr>
        <w:t>Written r</w:t>
      </w:r>
      <w:r w:rsidR="00297E12">
        <w:rPr>
          <w:rFonts w:ascii="Calibri" w:hAnsi="Calibri" w:cs="Calibri"/>
          <w:sz w:val="28"/>
          <w:szCs w:val="28"/>
        </w:rPr>
        <w:t>esolutions</w:t>
      </w:r>
    </w:p>
    <w:p w14:paraId="3F50D996" w14:textId="0FE18C57" w:rsidR="001309E3" w:rsidRPr="00005280" w:rsidRDefault="001309E3" w:rsidP="00005280">
      <w:pPr>
        <w:tabs>
          <w:tab w:val="left" w:pos="2268"/>
        </w:tabs>
        <w:spacing w:after="0"/>
        <w:rPr>
          <w:rFonts w:ascii="Calibri" w:hAnsi="Calibri" w:cs="Calibri"/>
          <w:sz w:val="28"/>
          <w:szCs w:val="28"/>
          <w:u w:val="single"/>
        </w:rPr>
      </w:pPr>
      <w:r w:rsidRPr="00005280">
        <w:rPr>
          <w:rFonts w:ascii="Calibri" w:hAnsi="Calibri" w:cs="Calibri"/>
          <w:sz w:val="28"/>
          <w:szCs w:val="28"/>
          <w:u w:val="single"/>
        </w:rPr>
        <w:t>Directors</w:t>
      </w:r>
    </w:p>
    <w:p w14:paraId="41B1B130" w14:textId="77777777" w:rsidR="007640BB" w:rsidRDefault="007640BB" w:rsidP="00005280">
      <w:pPr>
        <w:pStyle w:val="ListParagraph"/>
        <w:numPr>
          <w:ilvl w:val="0"/>
          <w:numId w:val="9"/>
        </w:numPr>
        <w:tabs>
          <w:tab w:val="left" w:pos="1418"/>
        </w:tabs>
        <w:spacing w:after="0"/>
        <w:rPr>
          <w:rFonts w:ascii="Calibri" w:hAnsi="Calibri" w:cs="Calibri"/>
          <w:sz w:val="28"/>
          <w:szCs w:val="28"/>
        </w:rPr>
      </w:pPr>
      <w:r>
        <w:rPr>
          <w:rFonts w:ascii="Calibri" w:hAnsi="Calibri" w:cs="Calibri"/>
          <w:sz w:val="28"/>
          <w:szCs w:val="28"/>
        </w:rPr>
        <w:t>Directors</w:t>
      </w:r>
    </w:p>
    <w:p w14:paraId="5A1DD384" w14:textId="0A8FBA71" w:rsidR="001309E3" w:rsidRDefault="001309E3" w:rsidP="00005280">
      <w:pPr>
        <w:pStyle w:val="ListParagraph"/>
        <w:numPr>
          <w:ilvl w:val="1"/>
          <w:numId w:val="9"/>
        </w:numPr>
        <w:tabs>
          <w:tab w:val="left" w:pos="2127"/>
        </w:tabs>
        <w:spacing w:after="0"/>
        <w:rPr>
          <w:rFonts w:ascii="Calibri" w:hAnsi="Calibri" w:cs="Calibri"/>
          <w:sz w:val="28"/>
          <w:szCs w:val="28"/>
        </w:rPr>
      </w:pPr>
      <w:r>
        <w:rPr>
          <w:rFonts w:ascii="Calibri" w:hAnsi="Calibri" w:cs="Calibri"/>
          <w:sz w:val="28"/>
          <w:szCs w:val="28"/>
        </w:rPr>
        <w:t>Number of Directors</w:t>
      </w:r>
    </w:p>
    <w:p w14:paraId="0F346E2A" w14:textId="68D8A423" w:rsidR="007640BB" w:rsidRDefault="007640BB" w:rsidP="00005280">
      <w:pPr>
        <w:pStyle w:val="ListParagraph"/>
        <w:numPr>
          <w:ilvl w:val="1"/>
          <w:numId w:val="9"/>
        </w:numPr>
        <w:tabs>
          <w:tab w:val="left" w:pos="2127"/>
        </w:tabs>
        <w:spacing w:after="0"/>
        <w:rPr>
          <w:rFonts w:ascii="Calibri" w:hAnsi="Calibri" w:cs="Calibri"/>
          <w:sz w:val="28"/>
          <w:szCs w:val="28"/>
        </w:rPr>
      </w:pPr>
      <w:r>
        <w:rPr>
          <w:rFonts w:ascii="Calibri" w:hAnsi="Calibri" w:cs="Calibri"/>
          <w:sz w:val="28"/>
          <w:szCs w:val="28"/>
        </w:rPr>
        <w:t xml:space="preserve">Appointment of </w:t>
      </w:r>
      <w:r w:rsidR="00297E12">
        <w:rPr>
          <w:rFonts w:ascii="Calibri" w:hAnsi="Calibri" w:cs="Calibri"/>
          <w:sz w:val="28"/>
          <w:szCs w:val="28"/>
        </w:rPr>
        <w:t xml:space="preserve">Directors </w:t>
      </w:r>
    </w:p>
    <w:p w14:paraId="27BA4E90" w14:textId="0959EEE7" w:rsidR="001309E3" w:rsidRDefault="001309E3" w:rsidP="00005280">
      <w:pPr>
        <w:pStyle w:val="ListParagraph"/>
        <w:numPr>
          <w:ilvl w:val="1"/>
          <w:numId w:val="9"/>
        </w:numPr>
        <w:tabs>
          <w:tab w:val="left" w:pos="2127"/>
        </w:tabs>
        <w:spacing w:after="0"/>
        <w:rPr>
          <w:rFonts w:ascii="Calibri" w:hAnsi="Calibri" w:cs="Calibri"/>
          <w:sz w:val="28"/>
          <w:szCs w:val="28"/>
        </w:rPr>
      </w:pPr>
      <w:r>
        <w:rPr>
          <w:rFonts w:ascii="Calibri" w:hAnsi="Calibri" w:cs="Calibri"/>
          <w:sz w:val="28"/>
          <w:szCs w:val="28"/>
        </w:rPr>
        <w:t>Termination of Director’s appointment</w:t>
      </w:r>
    </w:p>
    <w:p w14:paraId="7F571976" w14:textId="13AF7E61" w:rsidR="00AA261D" w:rsidRDefault="001309E3" w:rsidP="00005280">
      <w:pPr>
        <w:pStyle w:val="ListParagraph"/>
        <w:numPr>
          <w:ilvl w:val="1"/>
          <w:numId w:val="9"/>
        </w:numPr>
        <w:tabs>
          <w:tab w:val="left" w:pos="2127"/>
        </w:tabs>
        <w:spacing w:after="0"/>
        <w:rPr>
          <w:rFonts w:ascii="Calibri" w:hAnsi="Calibri" w:cs="Calibri"/>
          <w:sz w:val="28"/>
          <w:szCs w:val="28"/>
        </w:rPr>
      </w:pPr>
      <w:r>
        <w:rPr>
          <w:rFonts w:ascii="Calibri" w:hAnsi="Calibri" w:cs="Calibri"/>
          <w:sz w:val="28"/>
          <w:szCs w:val="28"/>
        </w:rPr>
        <w:t xml:space="preserve">Directors’ </w:t>
      </w:r>
      <w:r w:rsidR="00297E12">
        <w:rPr>
          <w:rFonts w:ascii="Calibri" w:hAnsi="Calibri" w:cs="Calibri"/>
          <w:sz w:val="28"/>
          <w:szCs w:val="28"/>
        </w:rPr>
        <w:t>general authority</w:t>
      </w:r>
    </w:p>
    <w:p w14:paraId="4E0931DB" w14:textId="47C6BA5A" w:rsidR="001309E3" w:rsidRDefault="001309E3" w:rsidP="00005280">
      <w:pPr>
        <w:pStyle w:val="ListParagraph"/>
        <w:numPr>
          <w:ilvl w:val="1"/>
          <w:numId w:val="9"/>
        </w:numPr>
        <w:tabs>
          <w:tab w:val="left" w:pos="2127"/>
        </w:tabs>
        <w:spacing w:after="0"/>
        <w:rPr>
          <w:rFonts w:ascii="Calibri" w:hAnsi="Calibri" w:cs="Calibri"/>
          <w:sz w:val="28"/>
          <w:szCs w:val="28"/>
        </w:rPr>
      </w:pPr>
      <w:r>
        <w:rPr>
          <w:rFonts w:ascii="Calibri" w:hAnsi="Calibri" w:cs="Calibri"/>
          <w:sz w:val="28"/>
          <w:szCs w:val="28"/>
        </w:rPr>
        <w:t>Decision making by Directors</w:t>
      </w:r>
    </w:p>
    <w:p w14:paraId="34CDC192" w14:textId="7EBD2637" w:rsidR="001309E3" w:rsidRDefault="001309E3" w:rsidP="00005280">
      <w:pPr>
        <w:pStyle w:val="ListParagraph"/>
        <w:numPr>
          <w:ilvl w:val="1"/>
          <w:numId w:val="9"/>
        </w:numPr>
        <w:tabs>
          <w:tab w:val="left" w:pos="2127"/>
        </w:tabs>
        <w:spacing w:after="0"/>
        <w:rPr>
          <w:rFonts w:ascii="Calibri" w:hAnsi="Calibri" w:cs="Calibri"/>
          <w:sz w:val="28"/>
          <w:szCs w:val="28"/>
        </w:rPr>
      </w:pPr>
      <w:r>
        <w:rPr>
          <w:rFonts w:ascii="Calibri" w:hAnsi="Calibri" w:cs="Calibri"/>
          <w:sz w:val="28"/>
          <w:szCs w:val="28"/>
        </w:rPr>
        <w:t>Directors’ meetings</w:t>
      </w:r>
    </w:p>
    <w:p w14:paraId="1B596FC5" w14:textId="7A978945" w:rsidR="001309E3" w:rsidRDefault="001309E3" w:rsidP="00005280">
      <w:pPr>
        <w:pStyle w:val="ListParagraph"/>
        <w:numPr>
          <w:ilvl w:val="1"/>
          <w:numId w:val="9"/>
        </w:numPr>
        <w:tabs>
          <w:tab w:val="left" w:pos="2127"/>
        </w:tabs>
        <w:spacing w:after="0"/>
        <w:rPr>
          <w:rFonts w:ascii="Calibri" w:hAnsi="Calibri" w:cs="Calibri"/>
          <w:sz w:val="28"/>
          <w:szCs w:val="28"/>
        </w:rPr>
      </w:pPr>
      <w:r>
        <w:rPr>
          <w:rFonts w:ascii="Calibri" w:hAnsi="Calibri" w:cs="Calibri"/>
          <w:sz w:val="28"/>
          <w:szCs w:val="28"/>
        </w:rPr>
        <w:t>Conflicts of interests</w:t>
      </w:r>
    </w:p>
    <w:p w14:paraId="66168858" w14:textId="72E61451" w:rsidR="001309E3" w:rsidRDefault="001309E3" w:rsidP="00005280">
      <w:pPr>
        <w:pStyle w:val="ListParagraph"/>
        <w:numPr>
          <w:ilvl w:val="1"/>
          <w:numId w:val="9"/>
        </w:numPr>
        <w:tabs>
          <w:tab w:val="left" w:pos="2127"/>
        </w:tabs>
        <w:spacing w:after="0"/>
        <w:rPr>
          <w:rFonts w:ascii="Calibri" w:hAnsi="Calibri" w:cs="Calibri"/>
          <w:sz w:val="28"/>
          <w:szCs w:val="28"/>
        </w:rPr>
      </w:pPr>
      <w:r>
        <w:rPr>
          <w:rFonts w:ascii="Calibri" w:hAnsi="Calibri" w:cs="Calibri"/>
          <w:sz w:val="28"/>
          <w:szCs w:val="28"/>
        </w:rPr>
        <w:t>Discretion to make further rules</w:t>
      </w:r>
    </w:p>
    <w:p w14:paraId="2F15EF79" w14:textId="03F13B12" w:rsidR="001309E3" w:rsidRDefault="001309E3" w:rsidP="00005280">
      <w:pPr>
        <w:pStyle w:val="ListParagraph"/>
        <w:numPr>
          <w:ilvl w:val="1"/>
          <w:numId w:val="9"/>
        </w:numPr>
        <w:tabs>
          <w:tab w:val="left" w:pos="2127"/>
        </w:tabs>
        <w:spacing w:after="0"/>
        <w:rPr>
          <w:rFonts w:ascii="Calibri" w:hAnsi="Calibri" w:cs="Calibri"/>
          <w:sz w:val="28"/>
          <w:szCs w:val="28"/>
        </w:rPr>
      </w:pPr>
      <w:r>
        <w:rPr>
          <w:rFonts w:ascii="Calibri" w:hAnsi="Calibri" w:cs="Calibri"/>
          <w:sz w:val="28"/>
          <w:szCs w:val="28"/>
        </w:rPr>
        <w:t>Written records</w:t>
      </w:r>
    </w:p>
    <w:p w14:paraId="6ED9C1F4" w14:textId="61ACE841" w:rsidR="001309E3" w:rsidRDefault="001309E3" w:rsidP="00005280">
      <w:pPr>
        <w:pStyle w:val="ListParagraph"/>
        <w:numPr>
          <w:ilvl w:val="1"/>
          <w:numId w:val="9"/>
        </w:numPr>
        <w:tabs>
          <w:tab w:val="left" w:pos="2127"/>
        </w:tabs>
        <w:spacing w:after="0"/>
        <w:rPr>
          <w:rFonts w:ascii="Calibri" w:hAnsi="Calibri" w:cs="Calibri"/>
          <w:sz w:val="28"/>
          <w:szCs w:val="28"/>
        </w:rPr>
      </w:pPr>
      <w:r>
        <w:rPr>
          <w:rFonts w:ascii="Calibri" w:hAnsi="Calibri" w:cs="Calibri"/>
          <w:sz w:val="28"/>
          <w:szCs w:val="28"/>
        </w:rPr>
        <w:t>Remuneration and expenses</w:t>
      </w:r>
    </w:p>
    <w:p w14:paraId="23BD7C96" w14:textId="770D9110" w:rsidR="009812D5" w:rsidRDefault="009812D5" w:rsidP="00005280">
      <w:pPr>
        <w:pStyle w:val="ListParagraph"/>
        <w:numPr>
          <w:ilvl w:val="1"/>
          <w:numId w:val="9"/>
        </w:numPr>
        <w:tabs>
          <w:tab w:val="left" w:pos="2127"/>
        </w:tabs>
        <w:spacing w:after="0"/>
        <w:rPr>
          <w:rFonts w:ascii="Calibri" w:hAnsi="Calibri" w:cs="Calibri"/>
          <w:sz w:val="28"/>
          <w:szCs w:val="28"/>
        </w:rPr>
      </w:pPr>
      <w:r>
        <w:rPr>
          <w:rFonts w:ascii="Calibri" w:hAnsi="Calibri" w:cs="Calibri"/>
          <w:sz w:val="28"/>
          <w:szCs w:val="28"/>
        </w:rPr>
        <w:t>Indemnity and insurance</w:t>
      </w:r>
    </w:p>
    <w:p w14:paraId="46A0432A" w14:textId="45822491" w:rsidR="00AA261D" w:rsidRPr="00005280" w:rsidRDefault="00AA261D" w:rsidP="00005280">
      <w:pPr>
        <w:tabs>
          <w:tab w:val="left" w:pos="2268"/>
        </w:tabs>
        <w:spacing w:after="0"/>
        <w:rPr>
          <w:rFonts w:ascii="Calibri" w:hAnsi="Calibri" w:cs="Calibri"/>
          <w:sz w:val="28"/>
          <w:szCs w:val="28"/>
          <w:u w:val="single"/>
        </w:rPr>
      </w:pPr>
      <w:r w:rsidRPr="00005280">
        <w:rPr>
          <w:rFonts w:ascii="Calibri" w:hAnsi="Calibri" w:cs="Calibri"/>
          <w:sz w:val="28"/>
          <w:szCs w:val="28"/>
          <w:u w:val="single"/>
        </w:rPr>
        <w:t>Miscellaneous</w:t>
      </w:r>
      <w:r w:rsidR="001445E2">
        <w:rPr>
          <w:rFonts w:ascii="Calibri" w:hAnsi="Calibri" w:cs="Calibri"/>
          <w:sz w:val="28"/>
          <w:szCs w:val="28"/>
          <w:u w:val="single"/>
        </w:rPr>
        <w:t xml:space="preserve"> provisions</w:t>
      </w:r>
    </w:p>
    <w:p w14:paraId="1A14BC87" w14:textId="1F5F9D03" w:rsidR="001445E2" w:rsidRDefault="001445E2" w:rsidP="00005280">
      <w:pPr>
        <w:pStyle w:val="ListParagraph"/>
        <w:numPr>
          <w:ilvl w:val="0"/>
          <w:numId w:val="9"/>
        </w:numPr>
        <w:tabs>
          <w:tab w:val="left" w:pos="1418"/>
        </w:tabs>
        <w:spacing w:after="0"/>
        <w:rPr>
          <w:rFonts w:ascii="Calibri" w:hAnsi="Calibri" w:cs="Calibri"/>
          <w:sz w:val="28"/>
          <w:szCs w:val="28"/>
        </w:rPr>
      </w:pPr>
      <w:r>
        <w:rPr>
          <w:rFonts w:ascii="Calibri" w:hAnsi="Calibri" w:cs="Calibri"/>
          <w:sz w:val="28"/>
          <w:szCs w:val="28"/>
        </w:rPr>
        <w:t>Miscellaneous</w:t>
      </w:r>
    </w:p>
    <w:p w14:paraId="31B5DEC6" w14:textId="2CC198EE" w:rsidR="001445E2" w:rsidRDefault="001445E2" w:rsidP="001445E2">
      <w:pPr>
        <w:pStyle w:val="ListParagraph"/>
        <w:numPr>
          <w:ilvl w:val="1"/>
          <w:numId w:val="9"/>
        </w:numPr>
        <w:tabs>
          <w:tab w:val="left" w:pos="1418"/>
        </w:tabs>
        <w:spacing w:after="0"/>
        <w:rPr>
          <w:rFonts w:ascii="Calibri" w:hAnsi="Calibri" w:cs="Calibri"/>
          <w:sz w:val="28"/>
          <w:szCs w:val="28"/>
        </w:rPr>
      </w:pPr>
      <w:r>
        <w:rPr>
          <w:rFonts w:ascii="Calibri" w:hAnsi="Calibri" w:cs="Calibri"/>
          <w:sz w:val="28"/>
          <w:szCs w:val="28"/>
        </w:rPr>
        <w:t>Irregularities</w:t>
      </w:r>
    </w:p>
    <w:p w14:paraId="7719C9CC" w14:textId="45ED0A6D" w:rsidR="00C44FA4" w:rsidRDefault="00C44FA4" w:rsidP="001445E2">
      <w:pPr>
        <w:pStyle w:val="ListParagraph"/>
        <w:numPr>
          <w:ilvl w:val="1"/>
          <w:numId w:val="9"/>
        </w:numPr>
        <w:tabs>
          <w:tab w:val="left" w:pos="1418"/>
        </w:tabs>
        <w:spacing w:after="0"/>
        <w:rPr>
          <w:rFonts w:ascii="Calibri" w:hAnsi="Calibri" w:cs="Calibri"/>
          <w:sz w:val="28"/>
          <w:szCs w:val="28"/>
        </w:rPr>
      </w:pPr>
      <w:r>
        <w:rPr>
          <w:rFonts w:ascii="Calibri" w:hAnsi="Calibri" w:cs="Calibri"/>
          <w:sz w:val="28"/>
          <w:szCs w:val="28"/>
        </w:rPr>
        <w:t xml:space="preserve">Means of communication </w:t>
      </w:r>
    </w:p>
    <w:p w14:paraId="0ABD5D89" w14:textId="650D01B6" w:rsidR="00AA261D" w:rsidRDefault="001445E2" w:rsidP="001445E2">
      <w:pPr>
        <w:pStyle w:val="ListParagraph"/>
        <w:numPr>
          <w:ilvl w:val="1"/>
          <w:numId w:val="9"/>
        </w:numPr>
        <w:tabs>
          <w:tab w:val="left" w:pos="1418"/>
        </w:tabs>
        <w:spacing w:after="0"/>
        <w:rPr>
          <w:rFonts w:ascii="Calibri" w:hAnsi="Calibri" w:cs="Calibri"/>
          <w:sz w:val="28"/>
          <w:szCs w:val="28"/>
        </w:rPr>
      </w:pPr>
      <w:r>
        <w:rPr>
          <w:rFonts w:ascii="Calibri" w:hAnsi="Calibri" w:cs="Calibri"/>
          <w:sz w:val="28"/>
          <w:szCs w:val="28"/>
        </w:rPr>
        <w:t>A</w:t>
      </w:r>
      <w:r w:rsidR="00C44FA4">
        <w:rPr>
          <w:rFonts w:ascii="Calibri" w:hAnsi="Calibri" w:cs="Calibri"/>
          <w:sz w:val="28"/>
          <w:szCs w:val="28"/>
        </w:rPr>
        <w:t xml:space="preserve">ccounts and other records </w:t>
      </w:r>
    </w:p>
    <w:p w14:paraId="68A5EBD5" w14:textId="77777777" w:rsidR="00AA261D" w:rsidRPr="00AA261D" w:rsidRDefault="00AA261D" w:rsidP="00AA261D">
      <w:pPr>
        <w:tabs>
          <w:tab w:val="left" w:pos="2268"/>
        </w:tabs>
        <w:spacing w:after="0"/>
        <w:rPr>
          <w:rFonts w:ascii="Calibri" w:hAnsi="Calibri" w:cs="Calibri"/>
          <w:sz w:val="28"/>
          <w:szCs w:val="28"/>
          <w:u w:val="single"/>
        </w:rPr>
      </w:pPr>
      <w:r w:rsidRPr="00AA261D">
        <w:rPr>
          <w:rFonts w:ascii="Calibri" w:hAnsi="Calibri" w:cs="Calibri"/>
          <w:sz w:val="28"/>
          <w:szCs w:val="28"/>
          <w:u w:val="single"/>
        </w:rPr>
        <w:t>Schedule</w:t>
      </w:r>
    </w:p>
    <w:p w14:paraId="5EFDD6CF" w14:textId="2D769B86" w:rsidR="00C44FA4" w:rsidRDefault="00AA261D" w:rsidP="001445E2">
      <w:pPr>
        <w:tabs>
          <w:tab w:val="left" w:pos="2268"/>
        </w:tabs>
        <w:spacing w:after="0"/>
        <w:rPr>
          <w:rFonts w:ascii="Calibri" w:hAnsi="Calibri" w:cs="Calibri"/>
          <w:sz w:val="28"/>
          <w:szCs w:val="28"/>
        </w:rPr>
        <w:sectPr w:rsidR="00C44FA4" w:rsidSect="00FA2599">
          <w:pgSz w:w="11906" w:h="16838"/>
          <w:pgMar w:top="1021" w:right="1418" w:bottom="1021" w:left="1418" w:header="709" w:footer="709" w:gutter="0"/>
          <w:cols w:space="708"/>
          <w:docGrid w:linePitch="360"/>
        </w:sectPr>
      </w:pPr>
      <w:r w:rsidRPr="00AA261D">
        <w:rPr>
          <w:rFonts w:ascii="Calibri" w:hAnsi="Calibri" w:cs="Calibri"/>
          <w:sz w:val="28"/>
          <w:szCs w:val="28"/>
        </w:rPr>
        <w:tab/>
        <w:t>Definitions</w:t>
      </w:r>
      <w:r w:rsidR="001445E2">
        <w:rPr>
          <w:rFonts w:ascii="Calibri" w:hAnsi="Calibri" w:cs="Calibri"/>
          <w:sz w:val="28"/>
          <w:szCs w:val="28"/>
        </w:rPr>
        <w:t xml:space="preserve"> and Interpretation</w:t>
      </w:r>
    </w:p>
    <w:p w14:paraId="6A4840D8" w14:textId="66EAA6B7" w:rsidR="00AA261D" w:rsidRPr="00C44FA4" w:rsidRDefault="00AF547D" w:rsidP="00225BBD">
      <w:pPr>
        <w:pStyle w:val="ListParagraph"/>
        <w:numPr>
          <w:ilvl w:val="0"/>
          <w:numId w:val="6"/>
        </w:numPr>
        <w:rPr>
          <w:rFonts w:ascii="Calibri" w:hAnsi="Calibri" w:cs="Calibri"/>
          <w:b/>
          <w:bCs/>
          <w:sz w:val="28"/>
          <w:szCs w:val="28"/>
          <w:u w:val="single"/>
        </w:rPr>
      </w:pPr>
      <w:r>
        <w:rPr>
          <w:rFonts w:ascii="Calibri" w:hAnsi="Calibri" w:cs="Calibri"/>
          <w:b/>
          <w:bCs/>
          <w:sz w:val="28"/>
          <w:szCs w:val="28"/>
          <w:u w:val="single"/>
        </w:rPr>
        <w:lastRenderedPageBreak/>
        <w:t>Objects</w:t>
      </w:r>
    </w:p>
    <w:p w14:paraId="17FA4154" w14:textId="0E38B578" w:rsidR="00C44FA4" w:rsidRPr="00C44FA4" w:rsidRDefault="00C44FA4" w:rsidP="00225BBD">
      <w:pPr>
        <w:pStyle w:val="ListParagraph"/>
        <w:numPr>
          <w:ilvl w:val="1"/>
          <w:numId w:val="6"/>
        </w:numPr>
        <w:rPr>
          <w:rFonts w:ascii="Calibri" w:hAnsi="Calibri" w:cs="Calibri"/>
          <w:b/>
          <w:bCs/>
          <w:sz w:val="28"/>
          <w:szCs w:val="28"/>
          <w:u w:val="single"/>
        </w:rPr>
      </w:pPr>
      <w:r w:rsidRPr="00C44FA4">
        <w:rPr>
          <w:rFonts w:ascii="Calibri" w:hAnsi="Calibri" w:cs="Calibri"/>
        </w:rPr>
        <w:t>The Objects for which IGPM is established are</w:t>
      </w:r>
      <w:r w:rsidR="008F2532">
        <w:rPr>
          <w:rFonts w:ascii="Calibri" w:hAnsi="Calibri" w:cs="Calibri"/>
        </w:rPr>
        <w:t xml:space="preserve"> to carry on benefits which benefit the community and in particular:</w:t>
      </w:r>
    </w:p>
    <w:p w14:paraId="71C5F23A" w14:textId="4ADAC5A5" w:rsidR="00C44FA4" w:rsidRDefault="00C44FA4" w:rsidP="00225BBD">
      <w:pPr>
        <w:pStyle w:val="ListParagraph"/>
        <w:numPr>
          <w:ilvl w:val="2"/>
          <w:numId w:val="6"/>
        </w:numPr>
        <w:rPr>
          <w:rFonts w:ascii="Calibri" w:hAnsi="Calibri" w:cs="Calibri"/>
        </w:rPr>
      </w:pPr>
      <w:r w:rsidRPr="00C44FA4">
        <w:rPr>
          <w:rFonts w:ascii="Calibri" w:hAnsi="Calibri" w:cs="Calibri"/>
        </w:rPr>
        <w:t>To be the single professional body representing managers working in genera</w:t>
      </w:r>
      <w:r w:rsidR="00005280">
        <w:rPr>
          <w:rFonts w:ascii="Calibri" w:hAnsi="Calibri" w:cs="Calibri"/>
        </w:rPr>
        <w:t xml:space="preserve">l </w:t>
      </w:r>
      <w:r w:rsidRPr="00C44FA4">
        <w:rPr>
          <w:rFonts w:ascii="Calibri" w:hAnsi="Calibri" w:cs="Calibri"/>
        </w:rPr>
        <w:t xml:space="preserve">practice in the </w:t>
      </w:r>
      <w:proofErr w:type="gramStart"/>
      <w:r w:rsidRPr="00C44FA4">
        <w:rPr>
          <w:rFonts w:ascii="Calibri" w:hAnsi="Calibri" w:cs="Calibri"/>
        </w:rPr>
        <w:t>UK</w:t>
      </w:r>
      <w:r>
        <w:rPr>
          <w:rFonts w:ascii="Calibri" w:hAnsi="Calibri" w:cs="Calibri"/>
        </w:rPr>
        <w:t>;</w:t>
      </w:r>
      <w:proofErr w:type="gramEnd"/>
    </w:p>
    <w:p w14:paraId="79CD8543" w14:textId="14EDF732" w:rsidR="00C44FA4" w:rsidRDefault="00C44FA4" w:rsidP="00225BBD">
      <w:pPr>
        <w:pStyle w:val="ListParagraph"/>
        <w:numPr>
          <w:ilvl w:val="2"/>
          <w:numId w:val="6"/>
        </w:numPr>
        <w:rPr>
          <w:rFonts w:ascii="Calibri" w:hAnsi="Calibri" w:cs="Calibri"/>
        </w:rPr>
      </w:pPr>
      <w:r>
        <w:rPr>
          <w:rFonts w:ascii="Calibri" w:hAnsi="Calibri" w:cs="Calibri"/>
        </w:rPr>
        <w:t>To be an inclusive collective and to become the representative voice of the profession</w:t>
      </w:r>
    </w:p>
    <w:p w14:paraId="58046079" w14:textId="01004A31" w:rsidR="00C44FA4" w:rsidRDefault="00C44FA4" w:rsidP="00225BBD">
      <w:pPr>
        <w:pStyle w:val="ListParagraph"/>
        <w:numPr>
          <w:ilvl w:val="2"/>
          <w:numId w:val="6"/>
        </w:numPr>
        <w:rPr>
          <w:rFonts w:ascii="Calibri" w:hAnsi="Calibri" w:cs="Calibri"/>
        </w:rPr>
      </w:pPr>
      <w:r>
        <w:rPr>
          <w:rFonts w:ascii="Calibri" w:hAnsi="Calibri" w:cs="Calibri"/>
        </w:rPr>
        <w:t>To influence health and care policy by taking account of the widest views and expertise of general practice managers</w:t>
      </w:r>
    </w:p>
    <w:p w14:paraId="1DB2F2F0" w14:textId="2DC07187" w:rsidR="00C44FA4" w:rsidRDefault="00C44FA4" w:rsidP="00225BBD">
      <w:pPr>
        <w:pStyle w:val="ListParagraph"/>
        <w:numPr>
          <w:ilvl w:val="2"/>
          <w:numId w:val="6"/>
        </w:numPr>
        <w:rPr>
          <w:rFonts w:ascii="Calibri" w:hAnsi="Calibri" w:cs="Calibri"/>
        </w:rPr>
      </w:pPr>
      <w:r>
        <w:rPr>
          <w:rFonts w:ascii="Calibri" w:hAnsi="Calibri" w:cs="Calibri"/>
        </w:rPr>
        <w:t>To develop and support a professional standards framework through an accreditation process using an approved blend of education, training and development programmes and competencies and skills assessment</w:t>
      </w:r>
    </w:p>
    <w:p w14:paraId="11FA11D5" w14:textId="793586D2" w:rsidR="00C44FA4" w:rsidRDefault="00C44FA4" w:rsidP="00225BBD">
      <w:pPr>
        <w:pStyle w:val="ListParagraph"/>
        <w:numPr>
          <w:ilvl w:val="2"/>
          <w:numId w:val="6"/>
        </w:numPr>
        <w:rPr>
          <w:rFonts w:ascii="Calibri" w:hAnsi="Calibri" w:cs="Calibri"/>
        </w:rPr>
      </w:pPr>
      <w:r>
        <w:rPr>
          <w:rFonts w:ascii="Calibri" w:hAnsi="Calibri" w:cs="Calibri"/>
        </w:rPr>
        <w:t>To provide the democratic and strategic voice of general practice managers at national, regional and local levels, specifically in relation to policy development, contractual changes and improvement programmes that impact on general practice in the UK</w:t>
      </w:r>
    </w:p>
    <w:p w14:paraId="642FAED4" w14:textId="35493D91" w:rsidR="00E405C4" w:rsidRDefault="00E405C4" w:rsidP="002776EC">
      <w:pPr>
        <w:pStyle w:val="ListParagraph"/>
        <w:numPr>
          <w:ilvl w:val="1"/>
          <w:numId w:val="6"/>
        </w:numPr>
        <w:rPr>
          <w:rFonts w:ascii="Calibri" w:hAnsi="Calibri" w:cs="Calibri"/>
        </w:rPr>
      </w:pPr>
      <w:r w:rsidRPr="00E405C4">
        <w:rPr>
          <w:rFonts w:ascii="Calibri" w:hAnsi="Calibri" w:cs="Calibri"/>
        </w:rPr>
        <w:t>To further its objects</w:t>
      </w:r>
      <w:r>
        <w:rPr>
          <w:rFonts w:ascii="Calibri" w:hAnsi="Calibri" w:cs="Calibri"/>
        </w:rPr>
        <w:t>,</w:t>
      </w:r>
      <w:r w:rsidRPr="00E405C4">
        <w:rPr>
          <w:rFonts w:ascii="Calibri" w:hAnsi="Calibri" w:cs="Calibri"/>
        </w:rPr>
        <w:t xml:space="preserve"> </w:t>
      </w:r>
      <w:r>
        <w:rPr>
          <w:rFonts w:ascii="Calibri" w:hAnsi="Calibri" w:cs="Calibri"/>
        </w:rPr>
        <w:t>IGPM</w:t>
      </w:r>
      <w:r w:rsidRPr="00E405C4">
        <w:rPr>
          <w:rFonts w:ascii="Calibri" w:hAnsi="Calibri" w:cs="Calibri"/>
        </w:rPr>
        <w:t xml:space="preserve"> may do all such lawful things as may further </w:t>
      </w:r>
      <w:r>
        <w:rPr>
          <w:rFonts w:ascii="Calibri" w:hAnsi="Calibri" w:cs="Calibri"/>
        </w:rPr>
        <w:t>IGPM</w:t>
      </w:r>
      <w:r w:rsidRPr="00E405C4">
        <w:rPr>
          <w:rFonts w:ascii="Calibri" w:hAnsi="Calibri" w:cs="Calibri"/>
        </w:rPr>
        <w:t>’s objects and</w:t>
      </w:r>
      <w:proofErr w:type="gramStart"/>
      <w:r w:rsidRPr="00E405C4">
        <w:rPr>
          <w:rFonts w:ascii="Calibri" w:hAnsi="Calibri" w:cs="Calibri"/>
        </w:rPr>
        <w:t>, in particular, but</w:t>
      </w:r>
      <w:proofErr w:type="gramEnd"/>
      <w:r w:rsidRPr="00E405C4">
        <w:rPr>
          <w:rFonts w:ascii="Calibri" w:hAnsi="Calibri" w:cs="Calibri"/>
        </w:rPr>
        <w:t>, without limitation, may borrow or raise and secure the payment of money for any purpose including for the purposes of investment or of raising funds.</w:t>
      </w:r>
    </w:p>
    <w:p w14:paraId="341566A9" w14:textId="14F64619" w:rsidR="00C10180" w:rsidRDefault="00E405C4" w:rsidP="00C10180">
      <w:pPr>
        <w:pStyle w:val="ListParagraph"/>
        <w:numPr>
          <w:ilvl w:val="1"/>
          <w:numId w:val="6"/>
        </w:numPr>
        <w:rPr>
          <w:rFonts w:ascii="Calibri" w:hAnsi="Calibri" w:cs="Calibri"/>
        </w:rPr>
      </w:pPr>
      <w:r>
        <w:rPr>
          <w:rFonts w:ascii="Calibri" w:hAnsi="Calibri" w:cs="Calibri"/>
        </w:rPr>
        <w:t>IGPM</w:t>
      </w:r>
      <w:r w:rsidR="00C10180">
        <w:rPr>
          <w:rFonts w:ascii="Calibri" w:hAnsi="Calibri" w:cs="Calibri"/>
        </w:rPr>
        <w:t xml:space="preserve"> shall be a Community Interest Company</w:t>
      </w:r>
    </w:p>
    <w:p w14:paraId="18E8A4DC" w14:textId="4D6709C9" w:rsidR="003D07AC" w:rsidRDefault="00E405C4" w:rsidP="003D07AC">
      <w:pPr>
        <w:pStyle w:val="ListParagraph"/>
        <w:numPr>
          <w:ilvl w:val="1"/>
          <w:numId w:val="6"/>
        </w:numPr>
        <w:rPr>
          <w:rFonts w:ascii="Calibri" w:hAnsi="Calibri" w:cs="Calibri"/>
        </w:rPr>
      </w:pPr>
      <w:r>
        <w:rPr>
          <w:rFonts w:ascii="Calibri" w:hAnsi="Calibri" w:cs="Calibri"/>
        </w:rPr>
        <w:t>IGPM</w:t>
      </w:r>
      <w:r w:rsidR="003D07AC" w:rsidRPr="003D07AC">
        <w:rPr>
          <w:rFonts w:ascii="Calibri" w:hAnsi="Calibri" w:cs="Calibri"/>
        </w:rPr>
        <w:t xml:space="preserve"> is not established or conducted for pr</w:t>
      </w:r>
      <w:r w:rsidR="00C10180">
        <w:rPr>
          <w:rFonts w:ascii="Calibri" w:hAnsi="Calibri" w:cs="Calibri"/>
        </w:rPr>
        <w:t>ivate gain</w:t>
      </w:r>
      <w:r w:rsidR="003D07AC" w:rsidRPr="003D07AC">
        <w:rPr>
          <w:rFonts w:ascii="Calibri" w:hAnsi="Calibri" w:cs="Calibri"/>
        </w:rPr>
        <w:t xml:space="preserve">: any surplus or assets are used principally for the benefit of the </w:t>
      </w:r>
      <w:r w:rsidR="00C10180">
        <w:rPr>
          <w:rFonts w:ascii="Calibri" w:hAnsi="Calibri" w:cs="Calibri"/>
        </w:rPr>
        <w:t>community</w:t>
      </w:r>
      <w:r w:rsidR="003D07AC" w:rsidRPr="003D07AC">
        <w:rPr>
          <w:rFonts w:ascii="Calibri" w:hAnsi="Calibri" w:cs="Calibri"/>
        </w:rPr>
        <w:t>.</w:t>
      </w:r>
    </w:p>
    <w:p w14:paraId="5D796D74" w14:textId="4F7B4DA1" w:rsidR="005155BD" w:rsidRDefault="005155BD" w:rsidP="003D07AC">
      <w:pPr>
        <w:pStyle w:val="ListParagraph"/>
        <w:numPr>
          <w:ilvl w:val="1"/>
          <w:numId w:val="6"/>
        </w:numPr>
        <w:rPr>
          <w:rFonts w:ascii="Calibri" w:hAnsi="Calibri" w:cs="Calibri"/>
        </w:rPr>
      </w:pPr>
      <w:r>
        <w:rPr>
          <w:rFonts w:ascii="Calibri" w:hAnsi="Calibri" w:cs="Calibri"/>
        </w:rPr>
        <w:t xml:space="preserve">IGPM shall not transfer any of its assets other than for full consideration.  </w:t>
      </w:r>
      <w:r w:rsidR="00E405C4">
        <w:rPr>
          <w:rFonts w:ascii="Calibri" w:hAnsi="Calibri" w:cs="Calibri"/>
        </w:rPr>
        <w:t>However, if the transfer of assets is to any specified asset-locked body or (</w:t>
      </w:r>
      <w:r w:rsidR="00E405C4" w:rsidRPr="00E405C4">
        <w:rPr>
          <w:rFonts w:ascii="Calibri" w:hAnsi="Calibri" w:cs="Calibri"/>
        </w:rPr>
        <w:t>with the consent of the Regulator) to any other asset-locked body</w:t>
      </w:r>
      <w:r w:rsidR="00E405C4">
        <w:rPr>
          <w:rFonts w:ascii="Calibri" w:hAnsi="Calibri" w:cs="Calibri"/>
        </w:rPr>
        <w:t>, then such a transfer is permitted so long as it complies with any other restrictions set out elsewhere in the Articles.</w:t>
      </w:r>
    </w:p>
    <w:p w14:paraId="785B8918" w14:textId="463B0145" w:rsidR="00005280" w:rsidRDefault="00005280" w:rsidP="0068232B">
      <w:pPr>
        <w:pStyle w:val="ListParagraph"/>
        <w:numPr>
          <w:ilvl w:val="1"/>
          <w:numId w:val="6"/>
        </w:numPr>
        <w:rPr>
          <w:rFonts w:ascii="Calibri" w:hAnsi="Calibri" w:cs="Calibri"/>
        </w:rPr>
      </w:pPr>
      <w:r>
        <w:rPr>
          <w:rFonts w:ascii="Calibri" w:hAnsi="Calibri" w:cs="Calibri"/>
        </w:rPr>
        <w:t xml:space="preserve">If </w:t>
      </w:r>
      <w:r w:rsidRPr="00005280">
        <w:rPr>
          <w:rFonts w:ascii="Calibri" w:hAnsi="Calibri" w:cs="Calibri"/>
        </w:rPr>
        <w:t xml:space="preserve">IGPM is wound up under the Insolvency Act 1986 and all its liabilities have been satisfied, any residual assets shall be </w:t>
      </w:r>
      <w:r w:rsidR="00485599">
        <w:rPr>
          <w:rFonts w:ascii="Calibri" w:hAnsi="Calibri" w:cs="Calibri"/>
        </w:rPr>
        <w:t xml:space="preserve">given or transferred to </w:t>
      </w:r>
      <w:r w:rsidR="0068232B">
        <w:rPr>
          <w:rFonts w:ascii="Calibri" w:hAnsi="Calibri" w:cs="Calibri"/>
        </w:rPr>
        <w:t>the Healthcare Workers Foundation,</w:t>
      </w:r>
      <w:r w:rsidR="00485599">
        <w:rPr>
          <w:rFonts w:ascii="Calibri" w:hAnsi="Calibri" w:cs="Calibri"/>
        </w:rPr>
        <w:t xml:space="preserve"> which is an asset-locked body. </w:t>
      </w:r>
    </w:p>
    <w:p w14:paraId="7E951AC6" w14:textId="77777777" w:rsidR="00AF547D" w:rsidRPr="00AF547D" w:rsidRDefault="00AF547D" w:rsidP="00AF547D">
      <w:pPr>
        <w:spacing w:after="0"/>
        <w:rPr>
          <w:rFonts w:ascii="Calibri" w:hAnsi="Calibri" w:cs="Calibri"/>
        </w:rPr>
      </w:pPr>
    </w:p>
    <w:p w14:paraId="3E8130B5" w14:textId="0418AE46" w:rsidR="00C44FA4" w:rsidRPr="00AF547D" w:rsidRDefault="00C85D19" w:rsidP="00225BBD">
      <w:pPr>
        <w:pStyle w:val="ListParagraph"/>
        <w:numPr>
          <w:ilvl w:val="0"/>
          <w:numId w:val="6"/>
        </w:numPr>
        <w:rPr>
          <w:rFonts w:ascii="Calibri" w:hAnsi="Calibri" w:cs="Calibri"/>
          <w:b/>
          <w:bCs/>
          <w:sz w:val="28"/>
          <w:szCs w:val="28"/>
          <w:u w:val="single"/>
        </w:rPr>
      </w:pPr>
      <w:r w:rsidRPr="00AF547D">
        <w:rPr>
          <w:rFonts w:ascii="Calibri" w:hAnsi="Calibri" w:cs="Calibri"/>
          <w:b/>
          <w:bCs/>
          <w:sz w:val="28"/>
          <w:szCs w:val="28"/>
          <w:u w:val="single"/>
        </w:rPr>
        <w:t>Interpretation</w:t>
      </w:r>
    </w:p>
    <w:p w14:paraId="1260CA76" w14:textId="6FB4427A" w:rsidR="00C44FA4" w:rsidRDefault="00C44FA4" w:rsidP="00225BBD">
      <w:pPr>
        <w:pStyle w:val="ListParagraph"/>
        <w:numPr>
          <w:ilvl w:val="1"/>
          <w:numId w:val="6"/>
        </w:numPr>
        <w:rPr>
          <w:rFonts w:ascii="Calibri" w:hAnsi="Calibri" w:cs="Calibri"/>
        </w:rPr>
      </w:pPr>
      <w:r>
        <w:rPr>
          <w:rFonts w:ascii="Calibri" w:hAnsi="Calibri" w:cs="Calibri"/>
        </w:rPr>
        <w:t xml:space="preserve">These Articles of Association shall be interpreted in accordance with the Definitions </w:t>
      </w:r>
      <w:r w:rsidR="001445E2">
        <w:rPr>
          <w:rFonts w:ascii="Calibri" w:hAnsi="Calibri" w:cs="Calibri"/>
        </w:rPr>
        <w:t xml:space="preserve">and interpretation </w:t>
      </w:r>
      <w:r w:rsidR="00451D8D">
        <w:rPr>
          <w:rFonts w:ascii="Calibri" w:hAnsi="Calibri" w:cs="Calibri"/>
        </w:rPr>
        <w:t>provisions</w:t>
      </w:r>
      <w:r w:rsidR="001445E2">
        <w:rPr>
          <w:rFonts w:ascii="Calibri" w:hAnsi="Calibri" w:cs="Calibri"/>
        </w:rPr>
        <w:t xml:space="preserve"> </w:t>
      </w:r>
      <w:r>
        <w:rPr>
          <w:rFonts w:ascii="Calibri" w:hAnsi="Calibri" w:cs="Calibri"/>
        </w:rPr>
        <w:t>set out in the Schedule</w:t>
      </w:r>
      <w:r w:rsidR="001445E2">
        <w:rPr>
          <w:rFonts w:ascii="Calibri" w:hAnsi="Calibri" w:cs="Calibri"/>
        </w:rPr>
        <w:t>.</w:t>
      </w:r>
    </w:p>
    <w:p w14:paraId="6DCC1830" w14:textId="77777777" w:rsidR="00AF547D" w:rsidRPr="00AF547D" w:rsidRDefault="00AF547D" w:rsidP="00AF547D">
      <w:pPr>
        <w:spacing w:after="0"/>
        <w:rPr>
          <w:rFonts w:ascii="Calibri" w:hAnsi="Calibri" w:cs="Calibri"/>
        </w:rPr>
      </w:pPr>
    </w:p>
    <w:p w14:paraId="4EFDEC97" w14:textId="7AB4A6CF" w:rsidR="00C44FA4" w:rsidRPr="00AF547D" w:rsidRDefault="00C44FA4" w:rsidP="00225BBD">
      <w:pPr>
        <w:pStyle w:val="ListParagraph"/>
        <w:numPr>
          <w:ilvl w:val="0"/>
          <w:numId w:val="6"/>
        </w:numPr>
        <w:rPr>
          <w:rFonts w:ascii="Calibri" w:hAnsi="Calibri" w:cs="Calibri"/>
          <w:b/>
          <w:bCs/>
          <w:sz w:val="28"/>
          <w:szCs w:val="28"/>
          <w:u w:val="single"/>
        </w:rPr>
      </w:pPr>
      <w:r w:rsidRPr="00AF547D">
        <w:rPr>
          <w:rFonts w:ascii="Calibri" w:hAnsi="Calibri" w:cs="Calibri"/>
          <w:b/>
          <w:bCs/>
          <w:sz w:val="28"/>
          <w:szCs w:val="28"/>
          <w:u w:val="single"/>
        </w:rPr>
        <w:t>Limitation of liability of Members</w:t>
      </w:r>
    </w:p>
    <w:p w14:paraId="4663DA72" w14:textId="1D2F1CCA" w:rsidR="00C44FA4" w:rsidRPr="00AF547D" w:rsidRDefault="00AF547D" w:rsidP="00225BBD">
      <w:pPr>
        <w:pStyle w:val="ListParagraph"/>
        <w:numPr>
          <w:ilvl w:val="1"/>
          <w:numId w:val="6"/>
        </w:numPr>
        <w:contextualSpacing w:val="0"/>
        <w:rPr>
          <w:rFonts w:ascii="Calibri" w:hAnsi="Calibri" w:cs="Calibri"/>
          <w:b/>
          <w:bCs/>
          <w:sz w:val="28"/>
          <w:szCs w:val="28"/>
          <w:u w:val="single"/>
        </w:rPr>
      </w:pPr>
      <w:r w:rsidRPr="00AF547D">
        <w:rPr>
          <w:rFonts w:ascii="Calibri" w:hAnsi="Calibri" w:cs="Calibri"/>
        </w:rPr>
        <w:t xml:space="preserve">The liability of each </w:t>
      </w:r>
      <w:r>
        <w:rPr>
          <w:rFonts w:ascii="Calibri" w:hAnsi="Calibri" w:cs="Calibri"/>
        </w:rPr>
        <w:t>M</w:t>
      </w:r>
      <w:r w:rsidRPr="00AF547D">
        <w:rPr>
          <w:rFonts w:ascii="Calibri" w:hAnsi="Calibri" w:cs="Calibri"/>
        </w:rPr>
        <w:t xml:space="preserve">ember is limited to </w:t>
      </w:r>
      <w:r>
        <w:rPr>
          <w:rFonts w:ascii="Calibri" w:hAnsi="Calibri" w:cs="Calibri"/>
        </w:rPr>
        <w:t>£</w:t>
      </w:r>
      <w:r w:rsidRPr="00AF547D">
        <w:rPr>
          <w:rFonts w:ascii="Calibri" w:hAnsi="Calibri" w:cs="Calibri"/>
        </w:rPr>
        <w:t xml:space="preserve">1, being the amount that each </w:t>
      </w:r>
      <w:r>
        <w:rPr>
          <w:rFonts w:ascii="Calibri" w:hAnsi="Calibri" w:cs="Calibri"/>
        </w:rPr>
        <w:t>M</w:t>
      </w:r>
      <w:r w:rsidRPr="00AF547D">
        <w:rPr>
          <w:rFonts w:ascii="Calibri" w:hAnsi="Calibri" w:cs="Calibri"/>
        </w:rPr>
        <w:t xml:space="preserve">ember </w:t>
      </w:r>
      <w:r>
        <w:rPr>
          <w:rFonts w:ascii="Calibri" w:hAnsi="Calibri" w:cs="Calibri"/>
        </w:rPr>
        <w:t>agrees</w:t>
      </w:r>
      <w:r w:rsidRPr="00AF547D">
        <w:rPr>
          <w:rFonts w:ascii="Calibri" w:hAnsi="Calibri" w:cs="Calibri"/>
        </w:rPr>
        <w:t xml:space="preserve"> to contribute to the assets of </w:t>
      </w:r>
      <w:r>
        <w:rPr>
          <w:rFonts w:ascii="Calibri" w:hAnsi="Calibri" w:cs="Calibri"/>
        </w:rPr>
        <w:t>IGPM</w:t>
      </w:r>
      <w:r w:rsidRPr="00AF547D">
        <w:rPr>
          <w:rFonts w:ascii="Calibri" w:hAnsi="Calibri" w:cs="Calibri"/>
        </w:rPr>
        <w:t xml:space="preserve"> </w:t>
      </w:r>
      <w:r>
        <w:rPr>
          <w:rFonts w:ascii="Calibri" w:hAnsi="Calibri" w:cs="Calibri"/>
        </w:rPr>
        <w:t>if it is</w:t>
      </w:r>
      <w:r w:rsidRPr="00AF547D">
        <w:rPr>
          <w:rFonts w:ascii="Calibri" w:hAnsi="Calibri" w:cs="Calibri"/>
        </w:rPr>
        <w:t xml:space="preserve"> wound up whilst they are a </w:t>
      </w:r>
      <w:proofErr w:type="gramStart"/>
      <w:r>
        <w:rPr>
          <w:rFonts w:ascii="Calibri" w:hAnsi="Calibri" w:cs="Calibri"/>
        </w:rPr>
        <w:t>M</w:t>
      </w:r>
      <w:r w:rsidRPr="00AF547D">
        <w:rPr>
          <w:rFonts w:ascii="Calibri" w:hAnsi="Calibri" w:cs="Calibri"/>
        </w:rPr>
        <w:t>ember</w:t>
      </w:r>
      <w:proofErr w:type="gramEnd"/>
      <w:r w:rsidRPr="00AF547D">
        <w:rPr>
          <w:rFonts w:ascii="Calibri" w:hAnsi="Calibri" w:cs="Calibri"/>
        </w:rPr>
        <w:t xml:space="preserve"> or within one year after they cease to be a </w:t>
      </w:r>
      <w:r>
        <w:rPr>
          <w:rFonts w:ascii="Calibri" w:hAnsi="Calibri" w:cs="Calibri"/>
        </w:rPr>
        <w:t>M</w:t>
      </w:r>
      <w:r w:rsidRPr="00AF547D">
        <w:rPr>
          <w:rFonts w:ascii="Calibri" w:hAnsi="Calibri" w:cs="Calibri"/>
        </w:rPr>
        <w:t>ember</w:t>
      </w:r>
      <w:r>
        <w:rPr>
          <w:rFonts w:ascii="Calibri" w:hAnsi="Calibri" w:cs="Calibri"/>
        </w:rPr>
        <w:t>.</w:t>
      </w:r>
    </w:p>
    <w:p w14:paraId="313BEEF0" w14:textId="38DCEE41" w:rsidR="00AF547D" w:rsidRPr="00AF547D" w:rsidRDefault="00AF547D" w:rsidP="00225BBD">
      <w:pPr>
        <w:pStyle w:val="ListParagraph"/>
        <w:numPr>
          <w:ilvl w:val="1"/>
          <w:numId w:val="6"/>
        </w:numPr>
        <w:rPr>
          <w:rFonts w:ascii="Calibri" w:hAnsi="Calibri" w:cs="Calibri"/>
          <w:b/>
          <w:bCs/>
          <w:sz w:val="28"/>
          <w:szCs w:val="28"/>
          <w:u w:val="single"/>
        </w:rPr>
      </w:pPr>
      <w:r>
        <w:rPr>
          <w:rFonts w:ascii="Calibri" w:hAnsi="Calibri" w:cs="Calibri"/>
        </w:rPr>
        <w:t>Those f</w:t>
      </w:r>
      <w:r w:rsidRPr="00AF547D">
        <w:rPr>
          <w:rFonts w:ascii="Calibri" w:hAnsi="Calibri" w:cs="Calibri"/>
        </w:rPr>
        <w:t>unds will be used for</w:t>
      </w:r>
    </w:p>
    <w:p w14:paraId="1C0A396F" w14:textId="2654FC90" w:rsidR="00AF547D" w:rsidRDefault="00AF547D" w:rsidP="00225BBD">
      <w:pPr>
        <w:pStyle w:val="ListParagraph"/>
        <w:numPr>
          <w:ilvl w:val="2"/>
          <w:numId w:val="6"/>
        </w:numPr>
        <w:rPr>
          <w:rFonts w:ascii="Calibri" w:hAnsi="Calibri" w:cs="Calibri"/>
        </w:rPr>
      </w:pPr>
      <w:r w:rsidRPr="00AF547D">
        <w:rPr>
          <w:rFonts w:ascii="Calibri" w:hAnsi="Calibri" w:cs="Calibri"/>
        </w:rPr>
        <w:t xml:space="preserve">Payment of IGPM's debts and </w:t>
      </w:r>
      <w:proofErr w:type="gramStart"/>
      <w:r w:rsidRPr="00AF547D">
        <w:rPr>
          <w:rFonts w:ascii="Calibri" w:hAnsi="Calibri" w:cs="Calibri"/>
        </w:rPr>
        <w:t>liabilities</w:t>
      </w:r>
      <w:r>
        <w:rPr>
          <w:rFonts w:ascii="Calibri" w:hAnsi="Calibri" w:cs="Calibri"/>
        </w:rPr>
        <w:t>;</w:t>
      </w:r>
      <w:proofErr w:type="gramEnd"/>
    </w:p>
    <w:p w14:paraId="69338F70" w14:textId="2B70A6C0" w:rsidR="00AF547D" w:rsidRDefault="00AF547D" w:rsidP="00225BBD">
      <w:pPr>
        <w:pStyle w:val="ListParagraph"/>
        <w:numPr>
          <w:ilvl w:val="2"/>
          <w:numId w:val="6"/>
        </w:numPr>
        <w:rPr>
          <w:rFonts w:ascii="Calibri" w:hAnsi="Calibri" w:cs="Calibri"/>
        </w:rPr>
      </w:pPr>
      <w:r w:rsidRPr="00AF547D">
        <w:rPr>
          <w:rFonts w:ascii="Calibri" w:hAnsi="Calibri" w:cs="Calibri"/>
        </w:rPr>
        <w:t>Payment of the costs and expenses of winding up</w:t>
      </w:r>
      <w:r>
        <w:rPr>
          <w:rFonts w:ascii="Calibri" w:hAnsi="Calibri" w:cs="Calibri"/>
        </w:rPr>
        <w:t>; and</w:t>
      </w:r>
    </w:p>
    <w:p w14:paraId="439AF108" w14:textId="010BB13B" w:rsidR="00AF547D" w:rsidRDefault="00AF547D" w:rsidP="00225BBD">
      <w:pPr>
        <w:pStyle w:val="ListParagraph"/>
        <w:numPr>
          <w:ilvl w:val="2"/>
          <w:numId w:val="6"/>
        </w:numPr>
        <w:rPr>
          <w:rFonts w:ascii="Calibri" w:hAnsi="Calibri" w:cs="Calibri"/>
        </w:rPr>
      </w:pPr>
      <w:r>
        <w:rPr>
          <w:rFonts w:ascii="Calibri" w:hAnsi="Calibri" w:cs="Calibri"/>
        </w:rPr>
        <w:t>A</w:t>
      </w:r>
      <w:r w:rsidRPr="00AF547D">
        <w:rPr>
          <w:rFonts w:ascii="Calibri" w:hAnsi="Calibri" w:cs="Calibri"/>
        </w:rPr>
        <w:t>djustment of the rights of the contributor</w:t>
      </w:r>
      <w:r>
        <w:rPr>
          <w:rFonts w:ascii="Calibri" w:hAnsi="Calibri" w:cs="Calibri"/>
        </w:rPr>
        <w:t>ies</w:t>
      </w:r>
      <w:r w:rsidRPr="00AF547D">
        <w:rPr>
          <w:rFonts w:ascii="Calibri" w:hAnsi="Calibri" w:cs="Calibri"/>
        </w:rPr>
        <w:t xml:space="preserve"> amongst themselves</w:t>
      </w:r>
      <w:r>
        <w:rPr>
          <w:rFonts w:ascii="Calibri" w:hAnsi="Calibri" w:cs="Calibri"/>
        </w:rPr>
        <w:t>.</w:t>
      </w:r>
    </w:p>
    <w:p w14:paraId="09C8C350" w14:textId="77777777" w:rsidR="00151295" w:rsidRPr="00151295" w:rsidRDefault="00151295" w:rsidP="00151295">
      <w:pPr>
        <w:rPr>
          <w:rFonts w:ascii="Calibri" w:hAnsi="Calibri" w:cs="Calibri"/>
        </w:rPr>
      </w:pPr>
    </w:p>
    <w:p w14:paraId="2CA899F3" w14:textId="40C38021" w:rsidR="00AF547D" w:rsidRPr="00AF547D" w:rsidRDefault="00AF547D" w:rsidP="00225BBD">
      <w:pPr>
        <w:pStyle w:val="ListParagraph"/>
        <w:numPr>
          <w:ilvl w:val="0"/>
          <w:numId w:val="6"/>
        </w:numPr>
        <w:rPr>
          <w:rFonts w:ascii="Calibri" w:hAnsi="Calibri" w:cs="Calibri"/>
          <w:b/>
          <w:bCs/>
          <w:sz w:val="28"/>
          <w:szCs w:val="28"/>
          <w:u w:val="single"/>
        </w:rPr>
      </w:pPr>
      <w:r w:rsidRPr="00AF547D">
        <w:rPr>
          <w:rFonts w:ascii="Calibri" w:hAnsi="Calibri" w:cs="Calibri"/>
          <w:b/>
          <w:bCs/>
          <w:sz w:val="28"/>
          <w:szCs w:val="28"/>
          <w:u w:val="single"/>
        </w:rPr>
        <w:lastRenderedPageBreak/>
        <w:t>Membership</w:t>
      </w:r>
    </w:p>
    <w:p w14:paraId="742FBEC1" w14:textId="39B0435F" w:rsidR="00225BBD" w:rsidRDefault="005155BD" w:rsidP="00225BBD">
      <w:pPr>
        <w:pStyle w:val="ListParagraph"/>
        <w:numPr>
          <w:ilvl w:val="1"/>
          <w:numId w:val="6"/>
        </w:numPr>
        <w:rPr>
          <w:rFonts w:ascii="Calibri" w:hAnsi="Calibri" w:cs="Calibri"/>
        </w:rPr>
      </w:pPr>
      <w:r>
        <w:rPr>
          <w:rFonts w:ascii="Calibri" w:hAnsi="Calibri" w:cs="Calibri"/>
        </w:rPr>
        <w:t xml:space="preserve">The original subscribers to the Memorandum are the first Members of </w:t>
      </w:r>
      <w:r w:rsidR="000C627C">
        <w:rPr>
          <w:rFonts w:ascii="Calibri" w:hAnsi="Calibri" w:cs="Calibri"/>
        </w:rPr>
        <w:t>IGPM</w:t>
      </w:r>
      <w:r>
        <w:rPr>
          <w:rFonts w:ascii="Calibri" w:hAnsi="Calibri" w:cs="Calibri"/>
        </w:rPr>
        <w:t xml:space="preserve">.  Such other persons </w:t>
      </w:r>
      <w:r w:rsidR="008F2532">
        <w:rPr>
          <w:rFonts w:ascii="Calibri" w:hAnsi="Calibri" w:cs="Calibri"/>
        </w:rPr>
        <w:t>who ha</w:t>
      </w:r>
      <w:r>
        <w:rPr>
          <w:rFonts w:ascii="Calibri" w:hAnsi="Calibri" w:cs="Calibri"/>
        </w:rPr>
        <w:t>ve</w:t>
      </w:r>
      <w:r w:rsidR="008F2532">
        <w:rPr>
          <w:rFonts w:ascii="Calibri" w:hAnsi="Calibri" w:cs="Calibri"/>
        </w:rPr>
        <w:t xml:space="preserve"> achieved accreditation with </w:t>
      </w:r>
      <w:proofErr w:type="gramStart"/>
      <w:r w:rsidR="008F2532">
        <w:rPr>
          <w:rFonts w:ascii="Calibri" w:hAnsi="Calibri" w:cs="Calibri"/>
        </w:rPr>
        <w:t>IGPM, and</w:t>
      </w:r>
      <w:proofErr w:type="gramEnd"/>
      <w:r w:rsidR="008F2532">
        <w:rPr>
          <w:rFonts w:ascii="Calibri" w:hAnsi="Calibri" w:cs="Calibri"/>
        </w:rPr>
        <w:t xml:space="preserve"> </w:t>
      </w:r>
      <w:r>
        <w:rPr>
          <w:rFonts w:ascii="Calibri" w:hAnsi="Calibri" w:cs="Calibri"/>
        </w:rPr>
        <w:t>are</w:t>
      </w:r>
      <w:r w:rsidR="008F2532">
        <w:rPr>
          <w:rFonts w:ascii="Calibri" w:hAnsi="Calibri" w:cs="Calibri"/>
        </w:rPr>
        <w:t xml:space="preserve"> therefore permitted to use the term “Member</w:t>
      </w:r>
      <w:r w:rsidR="008F2532" w:rsidRPr="00717F6D">
        <w:rPr>
          <w:rFonts w:ascii="Calibri" w:hAnsi="Calibri" w:cs="Calibri"/>
        </w:rPr>
        <w:t xml:space="preserve"> of IGPM</w:t>
      </w:r>
      <w:r w:rsidR="008F2532">
        <w:rPr>
          <w:rFonts w:ascii="Calibri" w:hAnsi="Calibri" w:cs="Calibri"/>
        </w:rPr>
        <w:t>”</w:t>
      </w:r>
      <w:r w:rsidR="008F2532" w:rsidRPr="00717F6D">
        <w:rPr>
          <w:rFonts w:ascii="Calibri" w:hAnsi="Calibri" w:cs="Calibri"/>
        </w:rPr>
        <w:t xml:space="preserve"> </w:t>
      </w:r>
      <w:r w:rsidR="008F2532">
        <w:rPr>
          <w:rFonts w:ascii="Calibri" w:hAnsi="Calibri" w:cs="Calibri"/>
        </w:rPr>
        <w:t xml:space="preserve">or “MIGPM” </w:t>
      </w:r>
      <w:r w:rsidR="008F2532" w:rsidRPr="00717F6D">
        <w:rPr>
          <w:rFonts w:ascii="Calibri" w:hAnsi="Calibri" w:cs="Calibri"/>
        </w:rPr>
        <w:t>in their title and communications</w:t>
      </w:r>
      <w:r>
        <w:rPr>
          <w:rFonts w:ascii="Calibri" w:hAnsi="Calibri" w:cs="Calibri"/>
        </w:rPr>
        <w:t xml:space="preserve"> become Members as soon as their accreditation is achieved; and their application for accreditation shall be deemed an application to become a Member of IGPM</w:t>
      </w:r>
      <w:r w:rsidR="008F2532">
        <w:rPr>
          <w:rFonts w:ascii="Calibri" w:hAnsi="Calibri" w:cs="Calibri"/>
        </w:rPr>
        <w:t>.</w:t>
      </w:r>
      <w:r>
        <w:rPr>
          <w:rFonts w:ascii="Calibri" w:hAnsi="Calibri" w:cs="Calibri"/>
        </w:rPr>
        <w:t xml:space="preserve">  </w:t>
      </w:r>
      <w:r w:rsidRPr="005155BD">
        <w:rPr>
          <w:rFonts w:ascii="Calibri" w:hAnsi="Calibri" w:cs="Calibri"/>
        </w:rPr>
        <w:t xml:space="preserve">No person shall be admitted a member of </w:t>
      </w:r>
      <w:r w:rsidR="000C627C">
        <w:rPr>
          <w:rFonts w:ascii="Calibri" w:hAnsi="Calibri" w:cs="Calibri"/>
        </w:rPr>
        <w:t>IGPM</w:t>
      </w:r>
      <w:r w:rsidRPr="005155BD">
        <w:rPr>
          <w:rFonts w:ascii="Calibri" w:hAnsi="Calibri" w:cs="Calibri"/>
        </w:rPr>
        <w:t xml:space="preserve"> unless he or she is approved by the Directors.</w:t>
      </w:r>
    </w:p>
    <w:p w14:paraId="466B3E64" w14:textId="3929FEC7" w:rsidR="00225BBD" w:rsidRDefault="00225BBD" w:rsidP="00225BBD">
      <w:pPr>
        <w:pStyle w:val="ListParagraph"/>
        <w:numPr>
          <w:ilvl w:val="1"/>
          <w:numId w:val="6"/>
        </w:numPr>
        <w:rPr>
          <w:rFonts w:ascii="Calibri" w:hAnsi="Calibri" w:cs="Calibri"/>
        </w:rPr>
      </w:pPr>
      <w:r>
        <w:rPr>
          <w:rFonts w:ascii="Calibri" w:hAnsi="Calibri" w:cs="Calibri"/>
        </w:rPr>
        <w:t xml:space="preserve">A </w:t>
      </w:r>
      <w:r w:rsidR="000C627C">
        <w:rPr>
          <w:rFonts w:ascii="Calibri" w:hAnsi="Calibri" w:cs="Calibri"/>
        </w:rPr>
        <w:t>M</w:t>
      </w:r>
      <w:r>
        <w:rPr>
          <w:rFonts w:ascii="Calibri" w:hAnsi="Calibri" w:cs="Calibri"/>
        </w:rPr>
        <w:t xml:space="preserve">ember </w:t>
      </w:r>
      <w:r w:rsidR="009D747A">
        <w:rPr>
          <w:rFonts w:ascii="Calibri" w:hAnsi="Calibri" w:cs="Calibri"/>
        </w:rPr>
        <w:t xml:space="preserve">can relinquish their membership by giving 7 days’ notice to IGPM in writing.  Any membership is non-transferable.  Any membership terminates automatically when the </w:t>
      </w:r>
      <w:r w:rsidR="000C627C">
        <w:rPr>
          <w:rFonts w:ascii="Calibri" w:hAnsi="Calibri" w:cs="Calibri"/>
        </w:rPr>
        <w:t>M</w:t>
      </w:r>
      <w:r w:rsidR="009D747A">
        <w:rPr>
          <w:rFonts w:ascii="Calibri" w:hAnsi="Calibri" w:cs="Calibri"/>
        </w:rPr>
        <w:t>ember dies</w:t>
      </w:r>
      <w:r w:rsidR="005155BD">
        <w:rPr>
          <w:rFonts w:ascii="Calibri" w:hAnsi="Calibri" w:cs="Calibri"/>
        </w:rPr>
        <w:t>, or otherwise in accordance with these Articles</w:t>
      </w:r>
      <w:r w:rsidR="009D747A">
        <w:rPr>
          <w:rFonts w:ascii="Calibri" w:hAnsi="Calibri" w:cs="Calibri"/>
        </w:rPr>
        <w:t>.</w:t>
      </w:r>
    </w:p>
    <w:p w14:paraId="37037DBC" w14:textId="77777777" w:rsidR="009D747A" w:rsidRPr="009D747A" w:rsidRDefault="009D747A" w:rsidP="009D747A">
      <w:pPr>
        <w:rPr>
          <w:rFonts w:ascii="Calibri" w:hAnsi="Calibri" w:cs="Calibri"/>
        </w:rPr>
      </w:pPr>
    </w:p>
    <w:p w14:paraId="19E70DDD" w14:textId="00CA1FF2" w:rsidR="009D747A" w:rsidRPr="009D747A" w:rsidRDefault="009D747A" w:rsidP="009D747A">
      <w:pPr>
        <w:pStyle w:val="ListParagraph"/>
        <w:numPr>
          <w:ilvl w:val="0"/>
          <w:numId w:val="6"/>
        </w:numPr>
        <w:rPr>
          <w:rFonts w:ascii="Calibri" w:hAnsi="Calibri" w:cs="Calibri"/>
          <w:b/>
          <w:bCs/>
          <w:sz w:val="28"/>
          <w:szCs w:val="28"/>
          <w:u w:val="single"/>
        </w:rPr>
      </w:pPr>
      <w:r w:rsidRPr="009D747A">
        <w:rPr>
          <w:rFonts w:ascii="Calibri" w:hAnsi="Calibri" w:cs="Calibri"/>
          <w:b/>
          <w:bCs/>
          <w:sz w:val="28"/>
          <w:szCs w:val="28"/>
          <w:u w:val="single"/>
        </w:rPr>
        <w:t>Organisation of General Meetings</w:t>
      </w:r>
    </w:p>
    <w:p w14:paraId="2998E835" w14:textId="77777777" w:rsidR="00C85D19" w:rsidRDefault="00C85D19" w:rsidP="009D747A">
      <w:pPr>
        <w:pStyle w:val="ListParagraph"/>
        <w:numPr>
          <w:ilvl w:val="1"/>
          <w:numId w:val="6"/>
        </w:numPr>
        <w:rPr>
          <w:rFonts w:ascii="Calibri" w:hAnsi="Calibri" w:cs="Calibri"/>
        </w:rPr>
      </w:pPr>
      <w:r>
        <w:rPr>
          <w:rFonts w:ascii="Calibri" w:hAnsi="Calibri" w:cs="Calibri"/>
        </w:rPr>
        <w:t>Calling general meetings</w:t>
      </w:r>
    </w:p>
    <w:p w14:paraId="38C8E424" w14:textId="02106D96" w:rsidR="009D747A" w:rsidRDefault="00C85D19" w:rsidP="00C85D19">
      <w:pPr>
        <w:pStyle w:val="ListParagraph"/>
        <w:numPr>
          <w:ilvl w:val="2"/>
          <w:numId w:val="6"/>
        </w:numPr>
        <w:rPr>
          <w:rFonts w:ascii="Calibri" w:hAnsi="Calibri" w:cs="Calibri"/>
        </w:rPr>
      </w:pPr>
      <w:r>
        <w:rPr>
          <w:rFonts w:ascii="Calibri" w:hAnsi="Calibri" w:cs="Calibri"/>
        </w:rPr>
        <w:t xml:space="preserve">IGPM will hold an annual general meeting in each calendar year, and not more than 15 months may elapse between </w:t>
      </w:r>
      <w:r w:rsidRPr="00C85D19">
        <w:rPr>
          <w:rFonts w:ascii="Calibri" w:hAnsi="Calibri" w:cs="Calibri"/>
        </w:rPr>
        <w:t>successive annual general meetings.</w:t>
      </w:r>
      <w:r>
        <w:rPr>
          <w:rFonts w:ascii="Calibri" w:hAnsi="Calibri" w:cs="Calibri"/>
        </w:rPr>
        <w:t xml:space="preserve">  The Directors may call a special general meeting at any time.</w:t>
      </w:r>
      <w:r w:rsidR="00932C3B">
        <w:rPr>
          <w:rFonts w:ascii="Calibri" w:hAnsi="Calibri" w:cs="Calibri"/>
        </w:rPr>
        <w:t xml:space="preserve">  </w:t>
      </w:r>
      <w:r w:rsidR="00932C3B" w:rsidRPr="00932C3B">
        <w:rPr>
          <w:rFonts w:ascii="Calibri" w:hAnsi="Calibri" w:cs="Calibri"/>
        </w:rPr>
        <w:t xml:space="preserve">The Directors must call a general meeting if required to do so by the </w:t>
      </w:r>
      <w:r w:rsidR="000C627C">
        <w:rPr>
          <w:rFonts w:ascii="Calibri" w:hAnsi="Calibri" w:cs="Calibri"/>
        </w:rPr>
        <w:t>M</w:t>
      </w:r>
      <w:r w:rsidR="00932C3B" w:rsidRPr="00932C3B">
        <w:rPr>
          <w:rFonts w:ascii="Calibri" w:hAnsi="Calibri" w:cs="Calibri"/>
        </w:rPr>
        <w:t>embers under the Companies Acts.</w:t>
      </w:r>
    </w:p>
    <w:p w14:paraId="3BCE67DE" w14:textId="1E54280D" w:rsidR="00C85D19" w:rsidRDefault="00C85D19" w:rsidP="00C85D19">
      <w:pPr>
        <w:pStyle w:val="ListParagraph"/>
        <w:numPr>
          <w:ilvl w:val="2"/>
          <w:numId w:val="6"/>
        </w:numPr>
        <w:rPr>
          <w:rFonts w:ascii="Calibri" w:hAnsi="Calibri" w:cs="Calibri"/>
        </w:rPr>
      </w:pPr>
      <w:r>
        <w:rPr>
          <w:rFonts w:ascii="Calibri" w:hAnsi="Calibri" w:cs="Calibri"/>
        </w:rPr>
        <w:t>Notices of general meetings</w:t>
      </w:r>
    </w:p>
    <w:p w14:paraId="49F1D1D2" w14:textId="2458AB20" w:rsidR="00C85D19" w:rsidRPr="00C85D19" w:rsidRDefault="00C85D19" w:rsidP="00C85D19">
      <w:pPr>
        <w:pStyle w:val="ListParagraph"/>
        <w:numPr>
          <w:ilvl w:val="3"/>
          <w:numId w:val="6"/>
        </w:numPr>
        <w:rPr>
          <w:rFonts w:ascii="Calibri" w:hAnsi="Calibri" w:cs="Calibri"/>
        </w:rPr>
      </w:pPr>
      <w:r w:rsidRPr="00C85D19">
        <w:rPr>
          <w:rFonts w:ascii="Calibri" w:hAnsi="Calibri" w:cs="Calibri"/>
        </w:rPr>
        <w:t xml:space="preserve">The minimum period of notice required to hold any general </w:t>
      </w:r>
      <w:r w:rsidR="009812D5" w:rsidRPr="00C85D19">
        <w:rPr>
          <w:rFonts w:ascii="Calibri" w:hAnsi="Calibri" w:cs="Calibri"/>
        </w:rPr>
        <w:t>meetings</w:t>
      </w:r>
      <w:r w:rsidRPr="00C85D19">
        <w:rPr>
          <w:rFonts w:ascii="Calibri" w:hAnsi="Calibri" w:cs="Calibri"/>
        </w:rPr>
        <w:t xml:space="preserve"> of </w:t>
      </w:r>
      <w:r>
        <w:rPr>
          <w:rFonts w:ascii="Calibri" w:hAnsi="Calibri" w:cs="Calibri"/>
        </w:rPr>
        <w:t>IGPM</w:t>
      </w:r>
      <w:r w:rsidRPr="00C85D19">
        <w:rPr>
          <w:rFonts w:ascii="Calibri" w:hAnsi="Calibri" w:cs="Calibri"/>
        </w:rPr>
        <w:t xml:space="preserve"> is 14 clear days from the date on which the notice is sent out. </w:t>
      </w:r>
    </w:p>
    <w:p w14:paraId="5D0B4B44" w14:textId="4E0AA44C" w:rsidR="00C85D19" w:rsidRPr="00C85D19" w:rsidRDefault="00C85D19" w:rsidP="00C85D19">
      <w:pPr>
        <w:pStyle w:val="ListParagraph"/>
        <w:numPr>
          <w:ilvl w:val="3"/>
          <w:numId w:val="6"/>
        </w:numPr>
        <w:rPr>
          <w:rFonts w:ascii="Calibri" w:hAnsi="Calibri" w:cs="Calibri"/>
        </w:rPr>
      </w:pPr>
      <w:r w:rsidRPr="00C85D19">
        <w:rPr>
          <w:rFonts w:ascii="Calibri" w:hAnsi="Calibri" w:cs="Calibri"/>
        </w:rPr>
        <w:t xml:space="preserve">A general meeting may be called by shorter notice if it is so agreed by </w:t>
      </w:r>
      <w:r>
        <w:rPr>
          <w:rFonts w:ascii="Calibri" w:hAnsi="Calibri" w:cs="Calibri"/>
        </w:rPr>
        <w:t>the Directors</w:t>
      </w:r>
    </w:p>
    <w:p w14:paraId="155351B6" w14:textId="716F2A95" w:rsidR="00C85D19" w:rsidRDefault="00C85D19" w:rsidP="00C85D19">
      <w:pPr>
        <w:pStyle w:val="ListParagraph"/>
        <w:numPr>
          <w:ilvl w:val="3"/>
          <w:numId w:val="6"/>
        </w:numPr>
        <w:rPr>
          <w:rFonts w:ascii="Calibri" w:hAnsi="Calibri" w:cs="Calibri"/>
        </w:rPr>
      </w:pPr>
      <w:r w:rsidRPr="00C85D19">
        <w:rPr>
          <w:rFonts w:ascii="Calibri" w:hAnsi="Calibri" w:cs="Calibri"/>
        </w:rPr>
        <w:t>The notice must specify the date time and place of the meeting</w:t>
      </w:r>
      <w:r w:rsidR="00EF2F20">
        <w:rPr>
          <w:rFonts w:ascii="Calibri" w:hAnsi="Calibri" w:cs="Calibri"/>
        </w:rPr>
        <w:t xml:space="preserve">, whether it can be attended in person or by a specified virtual means, </w:t>
      </w:r>
      <w:r w:rsidRPr="00C85D19">
        <w:rPr>
          <w:rFonts w:ascii="Calibri" w:hAnsi="Calibri" w:cs="Calibri"/>
        </w:rPr>
        <w:t>and the general nature of the business to be transacted</w:t>
      </w:r>
      <w:r w:rsidR="009812D5">
        <w:rPr>
          <w:rFonts w:ascii="Calibri" w:hAnsi="Calibri" w:cs="Calibri"/>
        </w:rPr>
        <w:t>.</w:t>
      </w:r>
      <w:r w:rsidR="00EF2F20">
        <w:rPr>
          <w:rFonts w:ascii="Calibri" w:hAnsi="Calibri" w:cs="Calibri"/>
        </w:rPr>
        <w:t xml:space="preserve"> It should also state</w:t>
      </w:r>
      <w:r>
        <w:rPr>
          <w:rFonts w:ascii="Calibri" w:hAnsi="Calibri" w:cs="Calibri"/>
        </w:rPr>
        <w:t xml:space="preserve"> whether it </w:t>
      </w:r>
      <w:r w:rsidRPr="00C85D19">
        <w:rPr>
          <w:rFonts w:ascii="Calibri" w:hAnsi="Calibri" w:cs="Calibri"/>
        </w:rPr>
        <w:t>is to be an annual general meeting</w:t>
      </w:r>
      <w:r>
        <w:rPr>
          <w:rFonts w:ascii="Calibri" w:hAnsi="Calibri" w:cs="Calibri"/>
        </w:rPr>
        <w:t>.</w:t>
      </w:r>
      <w:r w:rsidRPr="00C85D19">
        <w:rPr>
          <w:rFonts w:ascii="Calibri" w:hAnsi="Calibri" w:cs="Calibri"/>
        </w:rPr>
        <w:t xml:space="preserve"> The notice must also contain a statement setting out the right of </w:t>
      </w:r>
      <w:r w:rsidR="00932C3B">
        <w:rPr>
          <w:rFonts w:ascii="Calibri" w:hAnsi="Calibri" w:cs="Calibri"/>
        </w:rPr>
        <w:t>M</w:t>
      </w:r>
      <w:r w:rsidRPr="00C85D19">
        <w:rPr>
          <w:rFonts w:ascii="Calibri" w:hAnsi="Calibri" w:cs="Calibri"/>
        </w:rPr>
        <w:t>embers to appoint a proxy under section 324 of the Companies Act 2006 and article 22.</w:t>
      </w:r>
    </w:p>
    <w:p w14:paraId="0253699B" w14:textId="688A6FD9" w:rsidR="00932C3B" w:rsidRPr="00C85D19" w:rsidRDefault="00932C3B" w:rsidP="00C85D19">
      <w:pPr>
        <w:pStyle w:val="ListParagraph"/>
        <w:numPr>
          <w:ilvl w:val="3"/>
          <w:numId w:val="6"/>
        </w:numPr>
        <w:rPr>
          <w:rFonts w:ascii="Calibri" w:hAnsi="Calibri" w:cs="Calibri"/>
        </w:rPr>
      </w:pPr>
      <w:r w:rsidRPr="00932C3B">
        <w:rPr>
          <w:rFonts w:ascii="Calibri" w:hAnsi="Calibri" w:cs="Calibri"/>
        </w:rPr>
        <w:t>If a special resolution is to be proposed, the notice must include the proposed resolution and specify that it is proposed as a special resolution.</w:t>
      </w:r>
    </w:p>
    <w:p w14:paraId="38727D12" w14:textId="470F4A6C" w:rsidR="00C85D19" w:rsidRPr="00C85D19" w:rsidRDefault="00C85D19" w:rsidP="00C85D19">
      <w:pPr>
        <w:pStyle w:val="ListParagraph"/>
        <w:numPr>
          <w:ilvl w:val="3"/>
          <w:numId w:val="6"/>
        </w:numPr>
        <w:rPr>
          <w:rFonts w:ascii="Calibri" w:hAnsi="Calibri" w:cs="Calibri"/>
        </w:rPr>
      </w:pPr>
      <w:r w:rsidRPr="00C85D19">
        <w:rPr>
          <w:rFonts w:ascii="Calibri" w:hAnsi="Calibri" w:cs="Calibri"/>
        </w:rPr>
        <w:t xml:space="preserve">The notice must be given to all the </w:t>
      </w:r>
      <w:r w:rsidR="00932C3B">
        <w:rPr>
          <w:rFonts w:ascii="Calibri" w:hAnsi="Calibri" w:cs="Calibri"/>
        </w:rPr>
        <w:t>M</w:t>
      </w:r>
      <w:r w:rsidRPr="00C85D19">
        <w:rPr>
          <w:rFonts w:ascii="Calibri" w:hAnsi="Calibri" w:cs="Calibri"/>
        </w:rPr>
        <w:t xml:space="preserve">embers and to the </w:t>
      </w:r>
      <w:r>
        <w:rPr>
          <w:rFonts w:ascii="Calibri" w:hAnsi="Calibri" w:cs="Calibri"/>
        </w:rPr>
        <w:t>Directors</w:t>
      </w:r>
      <w:r w:rsidRPr="00C85D19">
        <w:rPr>
          <w:rFonts w:ascii="Calibri" w:hAnsi="Calibri" w:cs="Calibri"/>
        </w:rPr>
        <w:t>.</w:t>
      </w:r>
    </w:p>
    <w:p w14:paraId="6915C4A0" w14:textId="4BDF7975" w:rsidR="00C85D19" w:rsidRDefault="00C85D19" w:rsidP="00C85D19">
      <w:pPr>
        <w:pStyle w:val="ListParagraph"/>
        <w:numPr>
          <w:ilvl w:val="3"/>
          <w:numId w:val="6"/>
        </w:numPr>
        <w:rPr>
          <w:rFonts w:ascii="Calibri" w:hAnsi="Calibri" w:cs="Calibri"/>
        </w:rPr>
      </w:pPr>
      <w:r w:rsidRPr="00C85D19">
        <w:rPr>
          <w:rFonts w:ascii="Calibri" w:hAnsi="Calibri" w:cs="Calibri"/>
        </w:rPr>
        <w:t xml:space="preserve">The proceedings at a meeting shall not be invalidated because a person who was entitled to receive notice of the meeting did not receive it because of an accidental omission by </w:t>
      </w:r>
      <w:r>
        <w:rPr>
          <w:rFonts w:ascii="Calibri" w:hAnsi="Calibri" w:cs="Calibri"/>
        </w:rPr>
        <w:t>IGPM</w:t>
      </w:r>
      <w:r w:rsidRPr="00C85D19">
        <w:rPr>
          <w:rFonts w:ascii="Calibri" w:hAnsi="Calibri" w:cs="Calibri"/>
        </w:rPr>
        <w:t>.</w:t>
      </w:r>
    </w:p>
    <w:p w14:paraId="1167FF9B" w14:textId="77777777" w:rsidR="00C85D19" w:rsidRDefault="00C85D19" w:rsidP="00C85D19">
      <w:pPr>
        <w:pStyle w:val="ListParagraph"/>
        <w:numPr>
          <w:ilvl w:val="1"/>
          <w:numId w:val="6"/>
        </w:numPr>
        <w:rPr>
          <w:rFonts w:ascii="Calibri" w:hAnsi="Calibri" w:cs="Calibri"/>
        </w:rPr>
      </w:pPr>
      <w:r>
        <w:rPr>
          <w:rFonts w:ascii="Calibri" w:hAnsi="Calibri" w:cs="Calibri"/>
        </w:rPr>
        <w:t>Attending and speaking at general meetings</w:t>
      </w:r>
    </w:p>
    <w:p w14:paraId="2991E1EA" w14:textId="6D9AEEB2" w:rsidR="00C85D19" w:rsidRDefault="00C85D19" w:rsidP="00C85D19">
      <w:pPr>
        <w:pStyle w:val="ListParagraph"/>
        <w:numPr>
          <w:ilvl w:val="2"/>
          <w:numId w:val="6"/>
        </w:numPr>
        <w:rPr>
          <w:rFonts w:ascii="Calibri" w:hAnsi="Calibri" w:cs="Calibri"/>
        </w:rPr>
      </w:pPr>
      <w:r>
        <w:rPr>
          <w:rFonts w:ascii="Calibri" w:hAnsi="Calibri" w:cs="Calibri"/>
        </w:rPr>
        <w:t xml:space="preserve">Any </w:t>
      </w:r>
      <w:r w:rsidR="00932C3B">
        <w:rPr>
          <w:rFonts w:ascii="Calibri" w:hAnsi="Calibri" w:cs="Calibri"/>
        </w:rPr>
        <w:t>M</w:t>
      </w:r>
      <w:r>
        <w:rPr>
          <w:rFonts w:ascii="Calibri" w:hAnsi="Calibri" w:cs="Calibri"/>
        </w:rPr>
        <w:t>ember or Director is entitled to attend and speak at a general meeting.  Attendance m</w:t>
      </w:r>
      <w:r w:rsidR="00EF2F20">
        <w:rPr>
          <w:rFonts w:ascii="Calibri" w:hAnsi="Calibri" w:cs="Calibri"/>
        </w:rPr>
        <w:t>a</w:t>
      </w:r>
      <w:r>
        <w:rPr>
          <w:rFonts w:ascii="Calibri" w:hAnsi="Calibri" w:cs="Calibri"/>
        </w:rPr>
        <w:t>y be in person or by any virtual method of attendance made available by IGPM.</w:t>
      </w:r>
    </w:p>
    <w:p w14:paraId="7FBD7BC6" w14:textId="04E13554" w:rsidR="00C85D19" w:rsidRDefault="00C85D19" w:rsidP="00C85D19">
      <w:pPr>
        <w:pStyle w:val="ListParagraph"/>
        <w:numPr>
          <w:ilvl w:val="2"/>
          <w:numId w:val="6"/>
        </w:numPr>
        <w:rPr>
          <w:rFonts w:ascii="Calibri" w:hAnsi="Calibri" w:cs="Calibri"/>
        </w:rPr>
      </w:pPr>
      <w:r>
        <w:rPr>
          <w:rFonts w:ascii="Calibri" w:hAnsi="Calibri" w:cs="Calibri"/>
        </w:rPr>
        <w:t>The chair of any general meeting may permit any other person to attend and speak at a general meeting.</w:t>
      </w:r>
    </w:p>
    <w:p w14:paraId="5A680A35" w14:textId="25E9BD73" w:rsidR="00C85D19" w:rsidRDefault="00EF2F20" w:rsidP="00C85D19">
      <w:pPr>
        <w:pStyle w:val="ListParagraph"/>
        <w:numPr>
          <w:ilvl w:val="1"/>
          <w:numId w:val="6"/>
        </w:numPr>
        <w:rPr>
          <w:rFonts w:ascii="Calibri" w:hAnsi="Calibri" w:cs="Calibri"/>
        </w:rPr>
      </w:pPr>
      <w:r>
        <w:rPr>
          <w:rFonts w:ascii="Calibri" w:hAnsi="Calibri" w:cs="Calibri"/>
        </w:rPr>
        <w:t xml:space="preserve">The </w:t>
      </w:r>
      <w:r w:rsidR="00005280">
        <w:rPr>
          <w:rFonts w:ascii="Calibri" w:hAnsi="Calibri" w:cs="Calibri"/>
        </w:rPr>
        <w:t>q</w:t>
      </w:r>
      <w:r w:rsidR="00C85D19">
        <w:rPr>
          <w:rFonts w:ascii="Calibri" w:hAnsi="Calibri" w:cs="Calibri"/>
        </w:rPr>
        <w:t>uorum at general meetings</w:t>
      </w:r>
      <w:r>
        <w:rPr>
          <w:rFonts w:ascii="Calibri" w:hAnsi="Calibri" w:cs="Calibri"/>
        </w:rPr>
        <w:t xml:space="preserve"> shall be at least one-fifth of the total </w:t>
      </w:r>
      <w:r w:rsidR="00932C3B">
        <w:rPr>
          <w:rFonts w:ascii="Calibri" w:hAnsi="Calibri" w:cs="Calibri"/>
        </w:rPr>
        <w:t>M</w:t>
      </w:r>
      <w:r>
        <w:rPr>
          <w:rFonts w:ascii="Calibri" w:hAnsi="Calibri" w:cs="Calibri"/>
        </w:rPr>
        <w:t>embership on the date the meeting is called.</w:t>
      </w:r>
    </w:p>
    <w:p w14:paraId="116D1D11" w14:textId="580BC315" w:rsidR="00C85D19" w:rsidRDefault="00C85D19" w:rsidP="00C85D19">
      <w:pPr>
        <w:pStyle w:val="ListParagraph"/>
        <w:numPr>
          <w:ilvl w:val="1"/>
          <w:numId w:val="6"/>
        </w:numPr>
        <w:rPr>
          <w:rFonts w:ascii="Calibri" w:hAnsi="Calibri" w:cs="Calibri"/>
        </w:rPr>
      </w:pPr>
      <w:r>
        <w:rPr>
          <w:rFonts w:ascii="Calibri" w:hAnsi="Calibri" w:cs="Calibri"/>
        </w:rPr>
        <w:t>Chairing general meetings</w:t>
      </w:r>
    </w:p>
    <w:p w14:paraId="035121F4" w14:textId="5132CB77" w:rsidR="00EF2F20" w:rsidRDefault="00EF2F20" w:rsidP="00EF2F20">
      <w:pPr>
        <w:pStyle w:val="ListParagraph"/>
        <w:numPr>
          <w:ilvl w:val="2"/>
          <w:numId w:val="6"/>
        </w:numPr>
        <w:rPr>
          <w:rFonts w:ascii="Calibri" w:hAnsi="Calibri" w:cs="Calibri"/>
        </w:rPr>
      </w:pPr>
      <w:r>
        <w:rPr>
          <w:rFonts w:ascii="Calibri" w:hAnsi="Calibri" w:cs="Calibri"/>
        </w:rPr>
        <w:t>If the Directors have appointed a Chair, then that person shall chair any general meetings when present.</w:t>
      </w:r>
    </w:p>
    <w:p w14:paraId="3B64FDE4" w14:textId="595DCDEB" w:rsidR="00EF2F20" w:rsidRDefault="00EF2F20" w:rsidP="00EF2F20">
      <w:pPr>
        <w:pStyle w:val="ListParagraph"/>
        <w:numPr>
          <w:ilvl w:val="2"/>
          <w:numId w:val="6"/>
        </w:numPr>
        <w:rPr>
          <w:rFonts w:ascii="Calibri" w:hAnsi="Calibri" w:cs="Calibri"/>
        </w:rPr>
      </w:pPr>
      <w:r>
        <w:rPr>
          <w:rFonts w:ascii="Calibri" w:hAnsi="Calibri" w:cs="Calibri"/>
        </w:rPr>
        <w:lastRenderedPageBreak/>
        <w:t>If the Directors have not appointed a Chair, or that person is not present, then any Director can chair the general meeting</w:t>
      </w:r>
      <w:r w:rsidR="00005280">
        <w:rPr>
          <w:rFonts w:ascii="Calibri" w:hAnsi="Calibri" w:cs="Calibri"/>
        </w:rPr>
        <w:t>.</w:t>
      </w:r>
    </w:p>
    <w:p w14:paraId="558CAC8E" w14:textId="321F3329" w:rsidR="00EF2F20" w:rsidRDefault="00EF2F20" w:rsidP="00EF2F20">
      <w:pPr>
        <w:pStyle w:val="ListParagraph"/>
        <w:numPr>
          <w:ilvl w:val="2"/>
          <w:numId w:val="6"/>
        </w:numPr>
        <w:rPr>
          <w:rFonts w:ascii="Calibri" w:hAnsi="Calibri" w:cs="Calibri"/>
        </w:rPr>
      </w:pPr>
      <w:r>
        <w:rPr>
          <w:rFonts w:ascii="Calibri" w:hAnsi="Calibri" w:cs="Calibri"/>
        </w:rPr>
        <w:t>If no director is present within 10 minutes of the time at which the meeting was due to start, then the meeting must appoint a chair, and that must be the first business of the meeting.</w:t>
      </w:r>
    </w:p>
    <w:p w14:paraId="210EFC53" w14:textId="451D2205" w:rsidR="00C85D19" w:rsidRDefault="00C85D19" w:rsidP="00C85D19">
      <w:pPr>
        <w:pStyle w:val="ListParagraph"/>
        <w:numPr>
          <w:ilvl w:val="1"/>
          <w:numId w:val="6"/>
        </w:numPr>
        <w:rPr>
          <w:rFonts w:ascii="Calibri" w:hAnsi="Calibri" w:cs="Calibri"/>
        </w:rPr>
      </w:pPr>
      <w:r>
        <w:rPr>
          <w:rFonts w:ascii="Calibri" w:hAnsi="Calibri" w:cs="Calibri"/>
        </w:rPr>
        <w:t>Adjournment of general meetings</w:t>
      </w:r>
    </w:p>
    <w:p w14:paraId="579D2FCF" w14:textId="08F235FE" w:rsidR="00EF2F20" w:rsidRDefault="00EF2F20" w:rsidP="00EF2F20">
      <w:pPr>
        <w:pStyle w:val="ListParagraph"/>
        <w:numPr>
          <w:ilvl w:val="2"/>
          <w:numId w:val="6"/>
        </w:numPr>
        <w:rPr>
          <w:rFonts w:ascii="Calibri" w:hAnsi="Calibri" w:cs="Calibri"/>
        </w:rPr>
      </w:pPr>
      <w:r>
        <w:rPr>
          <w:rFonts w:ascii="Calibri" w:hAnsi="Calibri" w:cs="Calibri"/>
        </w:rPr>
        <w:t xml:space="preserve">If the number of people attending a general meeting within 30 minutes of the time at which the meeting was due to start does not constitute a </w:t>
      </w:r>
      <w:r w:rsidR="00005280">
        <w:rPr>
          <w:rFonts w:ascii="Calibri" w:hAnsi="Calibri" w:cs="Calibri"/>
        </w:rPr>
        <w:t>q</w:t>
      </w:r>
      <w:r>
        <w:rPr>
          <w:rFonts w:ascii="Calibri" w:hAnsi="Calibri" w:cs="Calibri"/>
        </w:rPr>
        <w:t xml:space="preserve">uorum, or if during a meeting a </w:t>
      </w:r>
      <w:r w:rsidR="00005280">
        <w:rPr>
          <w:rFonts w:ascii="Calibri" w:hAnsi="Calibri" w:cs="Calibri"/>
        </w:rPr>
        <w:t>q</w:t>
      </w:r>
      <w:r>
        <w:rPr>
          <w:rFonts w:ascii="Calibri" w:hAnsi="Calibri" w:cs="Calibri"/>
        </w:rPr>
        <w:t>uorum ceases to be present, the chair must adjourn the meeting.</w:t>
      </w:r>
    </w:p>
    <w:p w14:paraId="16F0372E" w14:textId="3316611A" w:rsidR="00EF2F20" w:rsidRDefault="00EF2F20" w:rsidP="00EF2F20">
      <w:pPr>
        <w:pStyle w:val="ListParagraph"/>
        <w:numPr>
          <w:ilvl w:val="2"/>
          <w:numId w:val="6"/>
        </w:numPr>
        <w:rPr>
          <w:rFonts w:ascii="Calibri" w:hAnsi="Calibri" w:cs="Calibri"/>
        </w:rPr>
      </w:pPr>
      <w:r>
        <w:rPr>
          <w:rFonts w:ascii="Calibri" w:hAnsi="Calibri" w:cs="Calibri"/>
        </w:rPr>
        <w:t xml:space="preserve">The chair of any meeting may adjourn a general meeting at which a </w:t>
      </w:r>
      <w:r w:rsidR="00005280">
        <w:rPr>
          <w:rFonts w:ascii="Calibri" w:hAnsi="Calibri" w:cs="Calibri"/>
        </w:rPr>
        <w:t>q</w:t>
      </w:r>
      <w:r>
        <w:rPr>
          <w:rFonts w:ascii="Calibri" w:hAnsi="Calibri" w:cs="Calibri"/>
        </w:rPr>
        <w:t xml:space="preserve">uorum is present if the meeting consents to the adjournment by a simple majority.  The </w:t>
      </w:r>
      <w:r w:rsidR="009A23D2">
        <w:rPr>
          <w:rFonts w:ascii="Calibri" w:hAnsi="Calibri" w:cs="Calibri"/>
        </w:rPr>
        <w:t>c</w:t>
      </w:r>
      <w:r>
        <w:rPr>
          <w:rFonts w:ascii="Calibri" w:hAnsi="Calibri" w:cs="Calibri"/>
        </w:rPr>
        <w:t>hair must adjourn a general meeting if directed to do so by the meeting</w:t>
      </w:r>
    </w:p>
    <w:p w14:paraId="0604ED37" w14:textId="0EFAABBE" w:rsidR="00EF2F20" w:rsidRDefault="00EF2F20" w:rsidP="00EF2F20">
      <w:pPr>
        <w:pStyle w:val="ListParagraph"/>
        <w:numPr>
          <w:ilvl w:val="2"/>
          <w:numId w:val="6"/>
        </w:numPr>
        <w:rPr>
          <w:rFonts w:ascii="Calibri" w:hAnsi="Calibri" w:cs="Calibri"/>
        </w:rPr>
      </w:pPr>
      <w:r>
        <w:rPr>
          <w:rFonts w:ascii="Calibri" w:hAnsi="Calibri" w:cs="Calibri"/>
        </w:rPr>
        <w:t xml:space="preserve">When adjourning a general meeting, the chair must state that it is to </w:t>
      </w:r>
      <w:r w:rsidRPr="00EF2F20">
        <w:rPr>
          <w:rFonts w:ascii="Calibri" w:hAnsi="Calibri" w:cs="Calibri"/>
        </w:rPr>
        <w:t xml:space="preserve">be adjourned to such time and place as the </w:t>
      </w:r>
      <w:r>
        <w:rPr>
          <w:rFonts w:ascii="Calibri" w:hAnsi="Calibri" w:cs="Calibri"/>
        </w:rPr>
        <w:t>Directors</w:t>
      </w:r>
      <w:r w:rsidRPr="00EF2F20">
        <w:rPr>
          <w:rFonts w:ascii="Calibri" w:hAnsi="Calibri" w:cs="Calibri"/>
        </w:rPr>
        <w:t xml:space="preserve"> shall determine.</w:t>
      </w:r>
      <w:r>
        <w:rPr>
          <w:rFonts w:ascii="Calibri" w:hAnsi="Calibri" w:cs="Calibri"/>
        </w:rPr>
        <w:t xml:space="preserve"> </w:t>
      </w:r>
      <w:r w:rsidR="00C81CDA">
        <w:rPr>
          <w:rFonts w:ascii="Calibri" w:hAnsi="Calibri" w:cs="Calibri"/>
        </w:rPr>
        <w:t xml:space="preserve"> At least 7 clear days’ notice </w:t>
      </w:r>
      <w:r w:rsidR="00C81CDA" w:rsidRPr="00C81CDA">
        <w:rPr>
          <w:rFonts w:ascii="Calibri" w:hAnsi="Calibri" w:cs="Calibri"/>
        </w:rPr>
        <w:t>shall be given of the reconvened meeting stating the date, time and place of the meeting</w:t>
      </w:r>
      <w:r w:rsidR="00C81CDA">
        <w:rPr>
          <w:rFonts w:ascii="Calibri" w:hAnsi="Calibri" w:cs="Calibri"/>
        </w:rPr>
        <w:t xml:space="preserve">.  </w:t>
      </w:r>
      <w:r w:rsidR="00C81CDA" w:rsidRPr="00C81CDA">
        <w:rPr>
          <w:rFonts w:ascii="Calibri" w:hAnsi="Calibri" w:cs="Calibri"/>
        </w:rPr>
        <w:t>No business shall be conducted at a reconvened meeting unless it could properly have been conducted at the meeting had the adjournment not taken place.</w:t>
      </w:r>
    </w:p>
    <w:p w14:paraId="70DA5E14" w14:textId="77777777" w:rsidR="00C81CDA" w:rsidRPr="00C81CDA" w:rsidRDefault="00C81CDA" w:rsidP="007640BB">
      <w:pPr>
        <w:rPr>
          <w:rFonts w:ascii="Calibri" w:hAnsi="Calibri" w:cs="Calibri"/>
        </w:rPr>
      </w:pPr>
    </w:p>
    <w:p w14:paraId="7CAC6AAE" w14:textId="691E7EAF" w:rsidR="00C81CDA" w:rsidRPr="00C81CDA" w:rsidRDefault="00C81CDA" w:rsidP="00C81CDA">
      <w:pPr>
        <w:pStyle w:val="ListParagraph"/>
        <w:numPr>
          <w:ilvl w:val="0"/>
          <w:numId w:val="6"/>
        </w:numPr>
        <w:rPr>
          <w:rFonts w:ascii="Calibri" w:hAnsi="Calibri" w:cs="Calibri"/>
          <w:b/>
          <w:bCs/>
          <w:sz w:val="28"/>
          <w:szCs w:val="28"/>
          <w:u w:val="single"/>
        </w:rPr>
      </w:pPr>
      <w:r w:rsidRPr="00C81CDA">
        <w:rPr>
          <w:rFonts w:ascii="Calibri" w:hAnsi="Calibri" w:cs="Calibri"/>
          <w:b/>
          <w:bCs/>
          <w:sz w:val="28"/>
          <w:szCs w:val="28"/>
          <w:u w:val="single"/>
        </w:rPr>
        <w:t>Voting at general meetings</w:t>
      </w:r>
    </w:p>
    <w:p w14:paraId="56C65EC2" w14:textId="2A8FBD10" w:rsidR="00C81CDA" w:rsidRDefault="00C81CDA" w:rsidP="00C81CDA">
      <w:pPr>
        <w:pStyle w:val="ListParagraph"/>
        <w:numPr>
          <w:ilvl w:val="1"/>
          <w:numId w:val="6"/>
        </w:numPr>
        <w:rPr>
          <w:rFonts w:ascii="Calibri" w:hAnsi="Calibri" w:cs="Calibri"/>
        </w:rPr>
      </w:pPr>
      <w:r>
        <w:rPr>
          <w:rFonts w:ascii="Calibri" w:hAnsi="Calibri" w:cs="Calibri"/>
        </w:rPr>
        <w:t>Form of voting</w:t>
      </w:r>
    </w:p>
    <w:p w14:paraId="63050AB1" w14:textId="61BD8829" w:rsidR="0013315D" w:rsidRDefault="0013315D" w:rsidP="00C81CDA">
      <w:pPr>
        <w:pStyle w:val="ListParagraph"/>
        <w:numPr>
          <w:ilvl w:val="2"/>
          <w:numId w:val="6"/>
        </w:numPr>
        <w:rPr>
          <w:rFonts w:ascii="Calibri" w:hAnsi="Calibri" w:cs="Calibri"/>
        </w:rPr>
      </w:pPr>
      <w:r>
        <w:rPr>
          <w:rFonts w:ascii="Calibri" w:hAnsi="Calibri" w:cs="Calibri"/>
        </w:rPr>
        <w:t xml:space="preserve">At general meetings, every </w:t>
      </w:r>
      <w:r w:rsidR="00932C3B">
        <w:rPr>
          <w:rFonts w:ascii="Calibri" w:hAnsi="Calibri" w:cs="Calibri"/>
        </w:rPr>
        <w:t>M</w:t>
      </w:r>
      <w:r>
        <w:rPr>
          <w:rFonts w:ascii="Calibri" w:hAnsi="Calibri" w:cs="Calibri"/>
        </w:rPr>
        <w:t>ember shall have one vote.</w:t>
      </w:r>
      <w:r w:rsidR="00FA519F">
        <w:rPr>
          <w:rFonts w:ascii="Calibri" w:hAnsi="Calibri" w:cs="Calibri"/>
        </w:rPr>
        <w:t xml:space="preserve">  </w:t>
      </w:r>
      <w:r w:rsidR="00FA519F" w:rsidRPr="00FA519F">
        <w:rPr>
          <w:rFonts w:ascii="Calibri" w:hAnsi="Calibri" w:cs="Calibri"/>
        </w:rPr>
        <w:t xml:space="preserve">A person who is not a </w:t>
      </w:r>
      <w:r w:rsidR="00FA519F">
        <w:rPr>
          <w:rFonts w:ascii="Calibri" w:hAnsi="Calibri" w:cs="Calibri"/>
        </w:rPr>
        <w:t>M</w:t>
      </w:r>
      <w:r w:rsidR="00FA519F" w:rsidRPr="00FA519F">
        <w:rPr>
          <w:rFonts w:ascii="Calibri" w:hAnsi="Calibri" w:cs="Calibri"/>
        </w:rPr>
        <w:t xml:space="preserve">ember of </w:t>
      </w:r>
      <w:r w:rsidR="00FA519F">
        <w:rPr>
          <w:rFonts w:ascii="Calibri" w:hAnsi="Calibri" w:cs="Calibri"/>
        </w:rPr>
        <w:t>IGPM</w:t>
      </w:r>
      <w:r w:rsidR="00FA519F" w:rsidRPr="00FA519F">
        <w:rPr>
          <w:rFonts w:ascii="Calibri" w:hAnsi="Calibri" w:cs="Calibri"/>
        </w:rPr>
        <w:t xml:space="preserve"> shall not have any right to vote at a general meeting of </w:t>
      </w:r>
      <w:r w:rsidR="00FA519F">
        <w:rPr>
          <w:rFonts w:ascii="Calibri" w:hAnsi="Calibri" w:cs="Calibri"/>
        </w:rPr>
        <w:t>IGPM</w:t>
      </w:r>
    </w:p>
    <w:p w14:paraId="39752BB3" w14:textId="12EB2C09" w:rsidR="00C81CDA" w:rsidRPr="00C81CDA" w:rsidRDefault="00C81CDA" w:rsidP="00C81CDA">
      <w:pPr>
        <w:pStyle w:val="ListParagraph"/>
        <w:numPr>
          <w:ilvl w:val="2"/>
          <w:numId w:val="6"/>
        </w:numPr>
        <w:rPr>
          <w:rFonts w:ascii="Calibri" w:hAnsi="Calibri" w:cs="Calibri"/>
        </w:rPr>
      </w:pPr>
      <w:r w:rsidRPr="00C81CDA">
        <w:rPr>
          <w:rFonts w:ascii="Calibri" w:hAnsi="Calibri" w:cs="Calibri"/>
        </w:rPr>
        <w:t>Any vote at a meeting shall be decided by a show of hands unless before, or on the declaration of the result of, the show of hands, a poll is demanded:</w:t>
      </w:r>
    </w:p>
    <w:p w14:paraId="5F1A474B" w14:textId="6DCF6BE4" w:rsidR="00C81CDA" w:rsidRPr="00C81CDA" w:rsidRDefault="00C81CDA" w:rsidP="00C81CDA">
      <w:pPr>
        <w:pStyle w:val="ListParagraph"/>
        <w:numPr>
          <w:ilvl w:val="3"/>
          <w:numId w:val="6"/>
        </w:numPr>
        <w:rPr>
          <w:rFonts w:ascii="Calibri" w:hAnsi="Calibri" w:cs="Calibri"/>
        </w:rPr>
      </w:pPr>
      <w:r w:rsidRPr="00C81CDA">
        <w:rPr>
          <w:rFonts w:ascii="Calibri" w:hAnsi="Calibri" w:cs="Calibri"/>
        </w:rPr>
        <w:t>by the chair</w:t>
      </w:r>
      <w:r>
        <w:rPr>
          <w:rFonts w:ascii="Calibri" w:hAnsi="Calibri" w:cs="Calibri"/>
        </w:rPr>
        <w:t xml:space="preserve"> of </w:t>
      </w:r>
      <w:r w:rsidRPr="00C81CDA">
        <w:rPr>
          <w:rFonts w:ascii="Calibri" w:hAnsi="Calibri" w:cs="Calibri"/>
        </w:rPr>
        <w:t>the meeting; or</w:t>
      </w:r>
    </w:p>
    <w:p w14:paraId="0E2DFD36" w14:textId="5A82F417" w:rsidR="00C81CDA" w:rsidRPr="00C81CDA" w:rsidRDefault="00C81CDA" w:rsidP="00C81CDA">
      <w:pPr>
        <w:pStyle w:val="ListParagraph"/>
        <w:numPr>
          <w:ilvl w:val="3"/>
          <w:numId w:val="6"/>
        </w:numPr>
        <w:rPr>
          <w:rFonts w:ascii="Calibri" w:hAnsi="Calibri" w:cs="Calibri"/>
        </w:rPr>
      </w:pPr>
      <w:r w:rsidRPr="00C81CDA">
        <w:rPr>
          <w:rFonts w:ascii="Calibri" w:hAnsi="Calibri" w:cs="Calibri"/>
        </w:rPr>
        <w:t xml:space="preserve">by at least two </w:t>
      </w:r>
      <w:r w:rsidR="00932C3B">
        <w:rPr>
          <w:rFonts w:ascii="Calibri" w:hAnsi="Calibri" w:cs="Calibri"/>
        </w:rPr>
        <w:t>M</w:t>
      </w:r>
      <w:r w:rsidRPr="00C81CDA">
        <w:rPr>
          <w:rFonts w:ascii="Calibri" w:hAnsi="Calibri" w:cs="Calibri"/>
        </w:rPr>
        <w:t xml:space="preserve">embers present in person or by proxy and having the right to vote at the </w:t>
      </w:r>
      <w:proofErr w:type="gramStart"/>
      <w:r w:rsidRPr="00C81CDA">
        <w:rPr>
          <w:rFonts w:ascii="Calibri" w:hAnsi="Calibri" w:cs="Calibri"/>
        </w:rPr>
        <w:t>meeting;</w:t>
      </w:r>
      <w:proofErr w:type="gramEnd"/>
      <w:r w:rsidRPr="00C81CDA">
        <w:rPr>
          <w:rFonts w:ascii="Calibri" w:hAnsi="Calibri" w:cs="Calibri"/>
        </w:rPr>
        <w:t xml:space="preserve"> or</w:t>
      </w:r>
    </w:p>
    <w:p w14:paraId="1557C8DA" w14:textId="57455402" w:rsidR="00C81CDA" w:rsidRPr="00C81CDA" w:rsidRDefault="00C81CDA" w:rsidP="00C81CDA">
      <w:pPr>
        <w:pStyle w:val="ListParagraph"/>
        <w:numPr>
          <w:ilvl w:val="3"/>
          <w:numId w:val="6"/>
        </w:numPr>
        <w:rPr>
          <w:rFonts w:ascii="Calibri" w:hAnsi="Calibri" w:cs="Calibri"/>
        </w:rPr>
      </w:pPr>
      <w:r w:rsidRPr="00C81CDA">
        <w:rPr>
          <w:rFonts w:ascii="Calibri" w:hAnsi="Calibri" w:cs="Calibri"/>
        </w:rPr>
        <w:t xml:space="preserve">by a </w:t>
      </w:r>
      <w:proofErr w:type="gramStart"/>
      <w:r w:rsidR="00932C3B">
        <w:rPr>
          <w:rFonts w:ascii="Calibri" w:hAnsi="Calibri" w:cs="Calibri"/>
        </w:rPr>
        <w:t>M</w:t>
      </w:r>
      <w:r w:rsidRPr="00C81CDA">
        <w:rPr>
          <w:rFonts w:ascii="Calibri" w:hAnsi="Calibri" w:cs="Calibri"/>
        </w:rPr>
        <w:t>ember</w:t>
      </w:r>
      <w:proofErr w:type="gramEnd"/>
      <w:r w:rsidRPr="00C81CDA">
        <w:rPr>
          <w:rFonts w:ascii="Calibri" w:hAnsi="Calibri" w:cs="Calibri"/>
        </w:rPr>
        <w:t xml:space="preserve"> or </w:t>
      </w:r>
      <w:r w:rsidR="00932C3B">
        <w:rPr>
          <w:rFonts w:ascii="Calibri" w:hAnsi="Calibri" w:cs="Calibri"/>
        </w:rPr>
        <w:t>M</w:t>
      </w:r>
      <w:r w:rsidRPr="00C81CDA">
        <w:rPr>
          <w:rFonts w:ascii="Calibri" w:hAnsi="Calibri" w:cs="Calibri"/>
        </w:rPr>
        <w:t xml:space="preserve">embers present in person or by proxy representing not less than one-tenth of the total voting rights of all the </w:t>
      </w:r>
      <w:r w:rsidR="00932C3B">
        <w:rPr>
          <w:rFonts w:ascii="Calibri" w:hAnsi="Calibri" w:cs="Calibri"/>
        </w:rPr>
        <w:t>M</w:t>
      </w:r>
      <w:r w:rsidRPr="00C81CDA">
        <w:rPr>
          <w:rFonts w:ascii="Calibri" w:hAnsi="Calibri" w:cs="Calibri"/>
        </w:rPr>
        <w:t>embers having the right to vote at the meeting.</w:t>
      </w:r>
    </w:p>
    <w:p w14:paraId="63C10A91" w14:textId="77777777" w:rsidR="00C81CDA" w:rsidRPr="00C81CDA" w:rsidRDefault="00C81CDA" w:rsidP="00C81CDA">
      <w:pPr>
        <w:pStyle w:val="ListParagraph"/>
        <w:numPr>
          <w:ilvl w:val="2"/>
          <w:numId w:val="6"/>
        </w:numPr>
        <w:rPr>
          <w:rFonts w:ascii="Calibri" w:hAnsi="Calibri" w:cs="Calibri"/>
        </w:rPr>
      </w:pPr>
      <w:r w:rsidRPr="00C81CDA">
        <w:rPr>
          <w:rFonts w:ascii="Calibri" w:hAnsi="Calibri" w:cs="Calibri"/>
        </w:rPr>
        <w:t>The declaration by the person who is chairing the meeting of the result of a vote shall be conclusive unless a poll is demanded.</w:t>
      </w:r>
    </w:p>
    <w:p w14:paraId="7FBF3F6D" w14:textId="2018D06C" w:rsidR="00C81CDA" w:rsidRPr="00C81CDA" w:rsidRDefault="00C81CDA" w:rsidP="00C81CDA">
      <w:pPr>
        <w:pStyle w:val="ListParagraph"/>
        <w:numPr>
          <w:ilvl w:val="2"/>
          <w:numId w:val="6"/>
        </w:numPr>
        <w:rPr>
          <w:rFonts w:ascii="Calibri" w:hAnsi="Calibri" w:cs="Calibri"/>
        </w:rPr>
      </w:pPr>
      <w:r w:rsidRPr="00C81CDA">
        <w:rPr>
          <w:rFonts w:ascii="Calibri" w:hAnsi="Calibri" w:cs="Calibri"/>
        </w:rPr>
        <w:t xml:space="preserve">The result of the vote must be recorded in the minutes of the </w:t>
      </w:r>
      <w:r w:rsidR="00005280">
        <w:rPr>
          <w:rFonts w:ascii="Calibri" w:hAnsi="Calibri" w:cs="Calibri"/>
        </w:rPr>
        <w:t>meeting,</w:t>
      </w:r>
      <w:r w:rsidRPr="00C81CDA">
        <w:rPr>
          <w:rFonts w:ascii="Calibri" w:hAnsi="Calibri" w:cs="Calibri"/>
        </w:rPr>
        <w:t xml:space="preserve"> but the number or proportion of votes cast need not be recorded.</w:t>
      </w:r>
    </w:p>
    <w:p w14:paraId="66F1483C" w14:textId="74548CE0" w:rsidR="00C81CDA" w:rsidRPr="00C81CDA" w:rsidRDefault="00C81CDA" w:rsidP="00C81CDA">
      <w:pPr>
        <w:pStyle w:val="ListParagraph"/>
        <w:numPr>
          <w:ilvl w:val="2"/>
          <w:numId w:val="6"/>
        </w:numPr>
        <w:rPr>
          <w:rFonts w:ascii="Calibri" w:hAnsi="Calibri" w:cs="Calibri"/>
        </w:rPr>
      </w:pPr>
      <w:r w:rsidRPr="00C81CDA">
        <w:rPr>
          <w:rFonts w:ascii="Calibri" w:hAnsi="Calibri" w:cs="Calibri"/>
        </w:rPr>
        <w:t>A demand for a poll may be withdrawn, before the poll is taken, but only with the consent of the chair</w:t>
      </w:r>
      <w:r>
        <w:rPr>
          <w:rFonts w:ascii="Calibri" w:hAnsi="Calibri" w:cs="Calibri"/>
        </w:rPr>
        <w:t xml:space="preserve"> of</w:t>
      </w:r>
      <w:r w:rsidRPr="00C81CDA">
        <w:rPr>
          <w:rFonts w:ascii="Calibri" w:hAnsi="Calibri" w:cs="Calibri"/>
        </w:rPr>
        <w:t xml:space="preserve"> the meeting.</w:t>
      </w:r>
    </w:p>
    <w:p w14:paraId="516D0794" w14:textId="452AC235" w:rsidR="00C81CDA" w:rsidRPr="00C81CDA" w:rsidRDefault="00C81CDA" w:rsidP="00C81CDA">
      <w:pPr>
        <w:pStyle w:val="ListParagraph"/>
        <w:numPr>
          <w:ilvl w:val="2"/>
          <w:numId w:val="6"/>
        </w:numPr>
        <w:rPr>
          <w:rFonts w:ascii="Calibri" w:hAnsi="Calibri" w:cs="Calibri"/>
        </w:rPr>
      </w:pPr>
      <w:r w:rsidRPr="00C81CDA">
        <w:rPr>
          <w:rFonts w:ascii="Calibri" w:hAnsi="Calibri" w:cs="Calibri"/>
        </w:rPr>
        <w:t>If the demand for a poll is withdrawn</w:t>
      </w:r>
      <w:r>
        <w:rPr>
          <w:rFonts w:ascii="Calibri" w:hAnsi="Calibri" w:cs="Calibri"/>
        </w:rPr>
        <w:t>,</w:t>
      </w:r>
      <w:r w:rsidRPr="00C81CDA">
        <w:rPr>
          <w:rFonts w:ascii="Calibri" w:hAnsi="Calibri" w:cs="Calibri"/>
        </w:rPr>
        <w:t xml:space="preserve"> the demand shall not invalidate the result of a show of hands declared before the demand was made.</w:t>
      </w:r>
    </w:p>
    <w:p w14:paraId="5EC8942D" w14:textId="61093BC6" w:rsidR="00C81CDA" w:rsidRPr="00C81CDA" w:rsidRDefault="00C81CDA" w:rsidP="00C81CDA">
      <w:pPr>
        <w:pStyle w:val="ListParagraph"/>
        <w:numPr>
          <w:ilvl w:val="2"/>
          <w:numId w:val="6"/>
        </w:numPr>
        <w:rPr>
          <w:rFonts w:ascii="Calibri" w:hAnsi="Calibri" w:cs="Calibri"/>
        </w:rPr>
      </w:pPr>
      <w:r w:rsidRPr="00C81CDA">
        <w:rPr>
          <w:rFonts w:ascii="Calibri" w:hAnsi="Calibri" w:cs="Calibri"/>
        </w:rPr>
        <w:t>A poll must be taken as the chair</w:t>
      </w:r>
      <w:r>
        <w:rPr>
          <w:rFonts w:ascii="Calibri" w:hAnsi="Calibri" w:cs="Calibri"/>
        </w:rPr>
        <w:t xml:space="preserve"> of</w:t>
      </w:r>
      <w:r w:rsidRPr="00C81CDA">
        <w:rPr>
          <w:rFonts w:ascii="Calibri" w:hAnsi="Calibri" w:cs="Calibri"/>
        </w:rPr>
        <w:t xml:space="preserve"> the meeting directs, who may appoint scrutineers (who need not be </w:t>
      </w:r>
      <w:r w:rsidR="00932C3B">
        <w:rPr>
          <w:rFonts w:ascii="Calibri" w:hAnsi="Calibri" w:cs="Calibri"/>
        </w:rPr>
        <w:t>M</w:t>
      </w:r>
      <w:r w:rsidRPr="00C81CDA">
        <w:rPr>
          <w:rFonts w:ascii="Calibri" w:hAnsi="Calibri" w:cs="Calibri"/>
        </w:rPr>
        <w:t>embers)</w:t>
      </w:r>
      <w:r>
        <w:rPr>
          <w:rFonts w:ascii="Calibri" w:hAnsi="Calibri" w:cs="Calibri"/>
        </w:rPr>
        <w:t>.</w:t>
      </w:r>
    </w:p>
    <w:p w14:paraId="4FE97344" w14:textId="77777777" w:rsidR="00C81CDA" w:rsidRPr="00C81CDA" w:rsidRDefault="00C81CDA" w:rsidP="00C81CDA">
      <w:pPr>
        <w:pStyle w:val="ListParagraph"/>
        <w:numPr>
          <w:ilvl w:val="2"/>
          <w:numId w:val="6"/>
        </w:numPr>
        <w:rPr>
          <w:rFonts w:ascii="Calibri" w:hAnsi="Calibri" w:cs="Calibri"/>
        </w:rPr>
      </w:pPr>
      <w:r w:rsidRPr="00C81CDA">
        <w:rPr>
          <w:rFonts w:ascii="Calibri" w:hAnsi="Calibri" w:cs="Calibri"/>
        </w:rPr>
        <w:t>The result of the poll shall be deemed to be the resolution of the meeting at which the poll is demanded.</w:t>
      </w:r>
    </w:p>
    <w:p w14:paraId="49F7C747" w14:textId="77777777" w:rsidR="00C81CDA" w:rsidRPr="00C81CDA" w:rsidRDefault="00C81CDA" w:rsidP="00C81CDA">
      <w:pPr>
        <w:pStyle w:val="ListParagraph"/>
        <w:numPr>
          <w:ilvl w:val="2"/>
          <w:numId w:val="6"/>
        </w:numPr>
        <w:rPr>
          <w:rFonts w:ascii="Calibri" w:hAnsi="Calibri" w:cs="Calibri"/>
        </w:rPr>
      </w:pPr>
      <w:r w:rsidRPr="00C81CDA">
        <w:rPr>
          <w:rFonts w:ascii="Calibri" w:hAnsi="Calibri" w:cs="Calibri"/>
        </w:rPr>
        <w:t>A poll demanded on the election of a person to chair a meeting or on a question of adjournment must be taken immediately.</w:t>
      </w:r>
    </w:p>
    <w:p w14:paraId="41A4C4E3" w14:textId="2192AD06" w:rsidR="00C81CDA" w:rsidRPr="00C81CDA" w:rsidRDefault="00C81CDA" w:rsidP="00C81CDA">
      <w:pPr>
        <w:pStyle w:val="ListParagraph"/>
        <w:numPr>
          <w:ilvl w:val="2"/>
          <w:numId w:val="6"/>
        </w:numPr>
        <w:rPr>
          <w:rFonts w:ascii="Calibri" w:hAnsi="Calibri" w:cs="Calibri"/>
        </w:rPr>
      </w:pPr>
      <w:r w:rsidRPr="00C81CDA">
        <w:rPr>
          <w:rFonts w:ascii="Calibri" w:hAnsi="Calibri" w:cs="Calibri"/>
        </w:rPr>
        <w:lastRenderedPageBreak/>
        <w:t>A poll demanded on any other question m</w:t>
      </w:r>
      <w:r>
        <w:rPr>
          <w:rFonts w:ascii="Calibri" w:hAnsi="Calibri" w:cs="Calibri"/>
        </w:rPr>
        <w:t xml:space="preserve">ay be taken </w:t>
      </w:r>
      <w:r w:rsidRPr="00C81CDA">
        <w:rPr>
          <w:rFonts w:ascii="Calibri" w:hAnsi="Calibri" w:cs="Calibri"/>
        </w:rPr>
        <w:t>at such time and place as the chair</w:t>
      </w:r>
      <w:r>
        <w:rPr>
          <w:rFonts w:ascii="Calibri" w:hAnsi="Calibri" w:cs="Calibri"/>
        </w:rPr>
        <w:t xml:space="preserve"> of </w:t>
      </w:r>
      <w:r w:rsidRPr="00C81CDA">
        <w:rPr>
          <w:rFonts w:ascii="Calibri" w:hAnsi="Calibri" w:cs="Calibri"/>
        </w:rPr>
        <w:t>the meeting directs.</w:t>
      </w:r>
    </w:p>
    <w:p w14:paraId="692206FD" w14:textId="77777777" w:rsidR="00C81CDA" w:rsidRPr="00C81CDA" w:rsidRDefault="00C81CDA" w:rsidP="00C81CDA">
      <w:pPr>
        <w:pStyle w:val="ListParagraph"/>
        <w:numPr>
          <w:ilvl w:val="2"/>
          <w:numId w:val="6"/>
        </w:numPr>
        <w:rPr>
          <w:rFonts w:ascii="Calibri" w:hAnsi="Calibri" w:cs="Calibri"/>
        </w:rPr>
      </w:pPr>
      <w:r w:rsidRPr="00C81CDA">
        <w:rPr>
          <w:rFonts w:ascii="Calibri" w:hAnsi="Calibri" w:cs="Calibri"/>
        </w:rPr>
        <w:t>The poll must be taken within thirty days after it has been demanded.</w:t>
      </w:r>
    </w:p>
    <w:p w14:paraId="5972FF89" w14:textId="77777777" w:rsidR="00C81CDA" w:rsidRPr="00C81CDA" w:rsidRDefault="00C81CDA" w:rsidP="00C81CDA">
      <w:pPr>
        <w:pStyle w:val="ListParagraph"/>
        <w:numPr>
          <w:ilvl w:val="2"/>
          <w:numId w:val="6"/>
        </w:numPr>
        <w:rPr>
          <w:rFonts w:ascii="Calibri" w:hAnsi="Calibri" w:cs="Calibri"/>
        </w:rPr>
      </w:pPr>
      <w:r w:rsidRPr="00C81CDA">
        <w:rPr>
          <w:rFonts w:ascii="Calibri" w:hAnsi="Calibri" w:cs="Calibri"/>
        </w:rPr>
        <w:t>If the poll is not taken immediately, at least seven clear days’ notice shall be given specifying the time and place at which the poll is to be taken.</w:t>
      </w:r>
    </w:p>
    <w:p w14:paraId="569BE8A7" w14:textId="13048BD6" w:rsidR="00C81CDA" w:rsidRDefault="00C81CDA" w:rsidP="00C81CDA">
      <w:pPr>
        <w:pStyle w:val="ListParagraph"/>
        <w:numPr>
          <w:ilvl w:val="2"/>
          <w:numId w:val="6"/>
        </w:numPr>
        <w:rPr>
          <w:rFonts w:ascii="Calibri" w:hAnsi="Calibri" w:cs="Calibri"/>
        </w:rPr>
      </w:pPr>
      <w:r w:rsidRPr="00C81CDA">
        <w:rPr>
          <w:rFonts w:ascii="Calibri" w:hAnsi="Calibri" w:cs="Calibri"/>
        </w:rPr>
        <w:t>If a poll is demanded</w:t>
      </w:r>
      <w:r>
        <w:rPr>
          <w:rFonts w:ascii="Calibri" w:hAnsi="Calibri" w:cs="Calibri"/>
        </w:rPr>
        <w:t>,</w:t>
      </w:r>
      <w:r w:rsidRPr="00C81CDA">
        <w:rPr>
          <w:rFonts w:ascii="Calibri" w:hAnsi="Calibri" w:cs="Calibri"/>
        </w:rPr>
        <w:t xml:space="preserve"> the meeting may continue to deal with any other business that may be conducted at the meeting.</w:t>
      </w:r>
    </w:p>
    <w:p w14:paraId="3B914CD4" w14:textId="3C655F16" w:rsidR="00C81CDA" w:rsidRDefault="00C81CDA" w:rsidP="00C81CDA">
      <w:pPr>
        <w:pStyle w:val="ListParagraph"/>
        <w:numPr>
          <w:ilvl w:val="1"/>
          <w:numId w:val="6"/>
        </w:numPr>
        <w:rPr>
          <w:rFonts w:ascii="Calibri" w:hAnsi="Calibri" w:cs="Calibri"/>
        </w:rPr>
      </w:pPr>
      <w:r>
        <w:rPr>
          <w:rFonts w:ascii="Calibri" w:hAnsi="Calibri" w:cs="Calibri"/>
        </w:rPr>
        <w:t xml:space="preserve">No objection may be raised about the qualification of any person voting at the general meeting unless it is made at the meeting itself.  Every vote not disallowed at the meeting is valid.  Any such objection must be referred to the chair of the meeting whose decision is final. </w:t>
      </w:r>
    </w:p>
    <w:p w14:paraId="1ABE1DA6" w14:textId="45EC3337" w:rsidR="00C81CDA" w:rsidRDefault="00C81CDA" w:rsidP="00C81CDA">
      <w:pPr>
        <w:pStyle w:val="ListParagraph"/>
        <w:numPr>
          <w:ilvl w:val="1"/>
          <w:numId w:val="6"/>
        </w:numPr>
        <w:rPr>
          <w:rFonts w:ascii="Calibri" w:hAnsi="Calibri" w:cs="Calibri"/>
        </w:rPr>
      </w:pPr>
      <w:r>
        <w:rPr>
          <w:rFonts w:ascii="Calibri" w:hAnsi="Calibri" w:cs="Calibri"/>
        </w:rPr>
        <w:t>Proxy notices</w:t>
      </w:r>
    </w:p>
    <w:p w14:paraId="01D65F81" w14:textId="77777777" w:rsidR="00C749AA" w:rsidRPr="00C749AA" w:rsidRDefault="00C749AA" w:rsidP="00C749AA">
      <w:pPr>
        <w:pStyle w:val="ListParagraph"/>
        <w:numPr>
          <w:ilvl w:val="2"/>
          <w:numId w:val="6"/>
        </w:numPr>
        <w:rPr>
          <w:rFonts w:ascii="Calibri" w:hAnsi="Calibri" w:cs="Calibri"/>
        </w:rPr>
      </w:pPr>
      <w:r w:rsidRPr="00C749AA">
        <w:rPr>
          <w:rFonts w:ascii="Calibri" w:hAnsi="Calibri" w:cs="Calibri"/>
        </w:rPr>
        <w:t xml:space="preserve">Proxies may only validly be appointed by a notice in writing (a ‘proxy notice’) which </w:t>
      </w:r>
    </w:p>
    <w:p w14:paraId="4B3B52FB" w14:textId="0BE202BE" w:rsidR="00C749AA" w:rsidRPr="00C749AA" w:rsidRDefault="00C749AA" w:rsidP="00C749AA">
      <w:pPr>
        <w:pStyle w:val="ListParagraph"/>
        <w:numPr>
          <w:ilvl w:val="3"/>
          <w:numId w:val="6"/>
        </w:numPr>
        <w:rPr>
          <w:rFonts w:ascii="Calibri" w:hAnsi="Calibri" w:cs="Calibri"/>
        </w:rPr>
      </w:pPr>
      <w:r w:rsidRPr="00C749AA">
        <w:rPr>
          <w:rFonts w:ascii="Calibri" w:hAnsi="Calibri" w:cs="Calibri"/>
        </w:rPr>
        <w:t xml:space="preserve">states the name and address of the </w:t>
      </w:r>
      <w:r w:rsidR="00FA519F">
        <w:rPr>
          <w:rFonts w:ascii="Calibri" w:hAnsi="Calibri" w:cs="Calibri"/>
        </w:rPr>
        <w:t>M</w:t>
      </w:r>
      <w:r w:rsidRPr="00C749AA">
        <w:rPr>
          <w:rFonts w:ascii="Calibri" w:hAnsi="Calibri" w:cs="Calibri"/>
        </w:rPr>
        <w:t xml:space="preserve">ember appointing the proxy, the person appointed to be that </w:t>
      </w:r>
      <w:r w:rsidR="00FA519F">
        <w:rPr>
          <w:rFonts w:ascii="Calibri" w:hAnsi="Calibri" w:cs="Calibri"/>
        </w:rPr>
        <w:t>M</w:t>
      </w:r>
      <w:r w:rsidRPr="00C749AA">
        <w:rPr>
          <w:rFonts w:ascii="Calibri" w:hAnsi="Calibri" w:cs="Calibri"/>
        </w:rPr>
        <w:t xml:space="preserve">ember’s proxy and the general meeting in relation to which that </w:t>
      </w:r>
      <w:r>
        <w:rPr>
          <w:rFonts w:ascii="Calibri" w:hAnsi="Calibri" w:cs="Calibri"/>
        </w:rPr>
        <w:t>proxy</w:t>
      </w:r>
      <w:r w:rsidRPr="00C749AA">
        <w:rPr>
          <w:rFonts w:ascii="Calibri" w:hAnsi="Calibri" w:cs="Calibri"/>
        </w:rPr>
        <w:t xml:space="preserve"> is </w:t>
      </w:r>
      <w:proofErr w:type="gramStart"/>
      <w:r w:rsidRPr="00C749AA">
        <w:rPr>
          <w:rFonts w:ascii="Calibri" w:hAnsi="Calibri" w:cs="Calibri"/>
        </w:rPr>
        <w:t>appointed;</w:t>
      </w:r>
      <w:proofErr w:type="gramEnd"/>
    </w:p>
    <w:p w14:paraId="3DEB4512" w14:textId="17B5A916" w:rsidR="00C749AA" w:rsidRPr="00C749AA" w:rsidRDefault="00C749AA" w:rsidP="00C749AA">
      <w:pPr>
        <w:pStyle w:val="ListParagraph"/>
        <w:numPr>
          <w:ilvl w:val="3"/>
          <w:numId w:val="6"/>
        </w:numPr>
        <w:rPr>
          <w:rFonts w:ascii="Calibri" w:hAnsi="Calibri" w:cs="Calibri"/>
        </w:rPr>
      </w:pPr>
      <w:r w:rsidRPr="00C749AA">
        <w:rPr>
          <w:rFonts w:ascii="Calibri" w:hAnsi="Calibri" w:cs="Calibri"/>
        </w:rPr>
        <w:t xml:space="preserve">is signed by or on behalf of the </w:t>
      </w:r>
      <w:r w:rsidR="00FA519F">
        <w:rPr>
          <w:rFonts w:ascii="Calibri" w:hAnsi="Calibri" w:cs="Calibri"/>
        </w:rPr>
        <w:t>M</w:t>
      </w:r>
      <w:r w:rsidRPr="00C749AA">
        <w:rPr>
          <w:rFonts w:ascii="Calibri" w:hAnsi="Calibri" w:cs="Calibri"/>
        </w:rPr>
        <w:t xml:space="preserve">ember appointing the proxy, or is authenticated in such manner as the </w:t>
      </w:r>
      <w:r>
        <w:rPr>
          <w:rFonts w:ascii="Calibri" w:hAnsi="Calibri" w:cs="Calibri"/>
        </w:rPr>
        <w:t>Directors</w:t>
      </w:r>
      <w:r w:rsidRPr="00C749AA">
        <w:rPr>
          <w:rFonts w:ascii="Calibri" w:hAnsi="Calibri" w:cs="Calibri"/>
        </w:rPr>
        <w:t xml:space="preserve"> may determine; and</w:t>
      </w:r>
    </w:p>
    <w:p w14:paraId="05C58DDF" w14:textId="23BF07F8" w:rsidR="00C749AA" w:rsidRPr="00C749AA" w:rsidRDefault="00C749AA" w:rsidP="00C749AA">
      <w:pPr>
        <w:pStyle w:val="ListParagraph"/>
        <w:numPr>
          <w:ilvl w:val="3"/>
          <w:numId w:val="6"/>
        </w:numPr>
        <w:rPr>
          <w:rFonts w:ascii="Calibri" w:hAnsi="Calibri" w:cs="Calibri"/>
        </w:rPr>
      </w:pPr>
      <w:r w:rsidRPr="00C749AA">
        <w:rPr>
          <w:rFonts w:ascii="Calibri" w:hAnsi="Calibri" w:cs="Calibri"/>
        </w:rPr>
        <w:t xml:space="preserve">is delivered to </w:t>
      </w:r>
      <w:r>
        <w:rPr>
          <w:rFonts w:ascii="Calibri" w:hAnsi="Calibri" w:cs="Calibri"/>
        </w:rPr>
        <w:t>IGPM</w:t>
      </w:r>
      <w:r w:rsidRPr="00C749AA">
        <w:rPr>
          <w:rFonts w:ascii="Calibri" w:hAnsi="Calibri" w:cs="Calibri"/>
        </w:rPr>
        <w:t xml:space="preserve"> in accordance with the Articles and any instructions contained in the notice of the general meeting to which they relate.</w:t>
      </w:r>
    </w:p>
    <w:p w14:paraId="06E05EAF" w14:textId="2D03F884" w:rsidR="00C749AA" w:rsidRPr="00C749AA" w:rsidRDefault="00C749AA" w:rsidP="00C749AA">
      <w:pPr>
        <w:pStyle w:val="ListParagraph"/>
        <w:numPr>
          <w:ilvl w:val="2"/>
          <w:numId w:val="6"/>
        </w:numPr>
        <w:rPr>
          <w:rFonts w:ascii="Calibri" w:hAnsi="Calibri" w:cs="Calibri"/>
        </w:rPr>
      </w:pPr>
      <w:r>
        <w:rPr>
          <w:rFonts w:ascii="Calibri" w:hAnsi="Calibri" w:cs="Calibri"/>
        </w:rPr>
        <w:t>IGPM</w:t>
      </w:r>
      <w:r w:rsidRPr="00C749AA">
        <w:rPr>
          <w:rFonts w:ascii="Calibri" w:hAnsi="Calibri" w:cs="Calibri"/>
        </w:rPr>
        <w:t xml:space="preserve"> may require proxy notices to be delivered in a particular </w:t>
      </w:r>
      <w:proofErr w:type="gramStart"/>
      <w:r w:rsidRPr="00C749AA">
        <w:rPr>
          <w:rFonts w:ascii="Calibri" w:hAnsi="Calibri" w:cs="Calibri"/>
        </w:rPr>
        <w:t>form, and</w:t>
      </w:r>
      <w:proofErr w:type="gramEnd"/>
      <w:r w:rsidRPr="00C749AA">
        <w:rPr>
          <w:rFonts w:ascii="Calibri" w:hAnsi="Calibri" w:cs="Calibri"/>
        </w:rPr>
        <w:t xml:space="preserve"> may specify different forms for different purposes.</w:t>
      </w:r>
    </w:p>
    <w:p w14:paraId="689D1BAA" w14:textId="77777777" w:rsidR="00C749AA" w:rsidRPr="00C749AA" w:rsidRDefault="00C749AA" w:rsidP="00C749AA">
      <w:pPr>
        <w:pStyle w:val="ListParagraph"/>
        <w:numPr>
          <w:ilvl w:val="2"/>
          <w:numId w:val="6"/>
        </w:numPr>
        <w:rPr>
          <w:rFonts w:ascii="Calibri" w:hAnsi="Calibri" w:cs="Calibri"/>
        </w:rPr>
      </w:pPr>
      <w:r w:rsidRPr="00C749AA">
        <w:rPr>
          <w:rFonts w:ascii="Calibri" w:hAnsi="Calibri" w:cs="Calibri"/>
        </w:rPr>
        <w:t>Proxy notices may specify how the proxy appointed under them is to vote (or that the proxy is to abstain from voting) on one or more resolutions.</w:t>
      </w:r>
    </w:p>
    <w:p w14:paraId="6E3B3C85" w14:textId="77777777" w:rsidR="00C749AA" w:rsidRPr="00C749AA" w:rsidRDefault="00C749AA" w:rsidP="00C749AA">
      <w:pPr>
        <w:pStyle w:val="ListParagraph"/>
        <w:numPr>
          <w:ilvl w:val="2"/>
          <w:numId w:val="6"/>
        </w:numPr>
        <w:rPr>
          <w:rFonts w:ascii="Calibri" w:hAnsi="Calibri" w:cs="Calibri"/>
        </w:rPr>
      </w:pPr>
      <w:r w:rsidRPr="00C749AA">
        <w:rPr>
          <w:rFonts w:ascii="Calibri" w:hAnsi="Calibri" w:cs="Calibri"/>
        </w:rPr>
        <w:t>Unless a proxy notice indicates otherwise, it must be treated as</w:t>
      </w:r>
    </w:p>
    <w:p w14:paraId="718DAC81" w14:textId="1A24A950" w:rsidR="00C749AA" w:rsidRPr="00C749AA" w:rsidRDefault="00C749AA" w:rsidP="00C749AA">
      <w:pPr>
        <w:pStyle w:val="ListParagraph"/>
        <w:numPr>
          <w:ilvl w:val="3"/>
          <w:numId w:val="6"/>
        </w:numPr>
        <w:rPr>
          <w:rFonts w:ascii="Calibri" w:hAnsi="Calibri" w:cs="Calibri"/>
        </w:rPr>
      </w:pPr>
      <w:r w:rsidRPr="00C749AA">
        <w:rPr>
          <w:rFonts w:ascii="Calibri" w:hAnsi="Calibri" w:cs="Calibri"/>
        </w:rPr>
        <w:t>allowing the person appointed under it as a proxy</w:t>
      </w:r>
      <w:r>
        <w:rPr>
          <w:rFonts w:ascii="Calibri" w:hAnsi="Calibri" w:cs="Calibri"/>
        </w:rPr>
        <w:t>,</w:t>
      </w:r>
      <w:r w:rsidRPr="00C749AA">
        <w:rPr>
          <w:rFonts w:ascii="Calibri" w:hAnsi="Calibri" w:cs="Calibri"/>
        </w:rPr>
        <w:t xml:space="preserve"> discretion as to how to vote on any resolutions put to the meeting; and</w:t>
      </w:r>
    </w:p>
    <w:p w14:paraId="34197294" w14:textId="4BCA00AD" w:rsidR="00C749AA" w:rsidRDefault="00C749AA" w:rsidP="00C749AA">
      <w:pPr>
        <w:pStyle w:val="ListParagraph"/>
        <w:numPr>
          <w:ilvl w:val="3"/>
          <w:numId w:val="6"/>
        </w:numPr>
        <w:rPr>
          <w:rFonts w:ascii="Calibri" w:hAnsi="Calibri" w:cs="Calibri"/>
        </w:rPr>
      </w:pPr>
      <w:r w:rsidRPr="00C749AA">
        <w:rPr>
          <w:rFonts w:ascii="Calibri" w:hAnsi="Calibri" w:cs="Calibri"/>
        </w:rPr>
        <w:t>appointing that person as a proxy in relation to any adjournment of the general meeting to which it relates as well as the meeting itself.</w:t>
      </w:r>
    </w:p>
    <w:p w14:paraId="740BF4B9" w14:textId="009C02F5" w:rsidR="00C749AA" w:rsidRPr="00C749AA" w:rsidRDefault="00C749AA" w:rsidP="00C749AA">
      <w:pPr>
        <w:pStyle w:val="ListParagraph"/>
        <w:numPr>
          <w:ilvl w:val="2"/>
          <w:numId w:val="6"/>
        </w:numPr>
        <w:rPr>
          <w:rFonts w:ascii="Calibri" w:hAnsi="Calibri" w:cs="Calibri"/>
        </w:rPr>
      </w:pPr>
      <w:r w:rsidRPr="00C749AA">
        <w:rPr>
          <w:rFonts w:ascii="Calibri" w:hAnsi="Calibri" w:cs="Calibri"/>
        </w:rPr>
        <w:t xml:space="preserve">A person who is entitled to attend, speak </w:t>
      </w:r>
      <w:r>
        <w:rPr>
          <w:rFonts w:ascii="Calibri" w:hAnsi="Calibri" w:cs="Calibri"/>
        </w:rPr>
        <w:t>and/</w:t>
      </w:r>
      <w:r w:rsidRPr="00C749AA">
        <w:rPr>
          <w:rFonts w:ascii="Calibri" w:hAnsi="Calibri" w:cs="Calibri"/>
        </w:rPr>
        <w:t xml:space="preserve">or vote at a general meeting remains so entitled in respect of that meeting or any adjournment of it, even though a valid proxy notice has been delivered to </w:t>
      </w:r>
      <w:r>
        <w:rPr>
          <w:rFonts w:ascii="Calibri" w:hAnsi="Calibri" w:cs="Calibri"/>
        </w:rPr>
        <w:t>IGPM</w:t>
      </w:r>
      <w:r w:rsidRPr="00C749AA">
        <w:rPr>
          <w:rFonts w:ascii="Calibri" w:hAnsi="Calibri" w:cs="Calibri"/>
        </w:rPr>
        <w:t xml:space="preserve"> by or on behalf of that person.</w:t>
      </w:r>
    </w:p>
    <w:p w14:paraId="09B85997" w14:textId="6FA344D0" w:rsidR="00C749AA" w:rsidRPr="00C749AA" w:rsidRDefault="00C749AA" w:rsidP="00C749AA">
      <w:pPr>
        <w:pStyle w:val="ListParagraph"/>
        <w:numPr>
          <w:ilvl w:val="2"/>
          <w:numId w:val="6"/>
        </w:numPr>
        <w:rPr>
          <w:rFonts w:ascii="Calibri" w:hAnsi="Calibri" w:cs="Calibri"/>
        </w:rPr>
      </w:pPr>
      <w:r w:rsidRPr="00C749AA">
        <w:rPr>
          <w:rFonts w:ascii="Calibri" w:hAnsi="Calibri" w:cs="Calibri"/>
        </w:rPr>
        <w:t xml:space="preserve">An appointment under a proxy notice may be revoked by delivering to </w:t>
      </w:r>
      <w:r>
        <w:rPr>
          <w:rFonts w:ascii="Calibri" w:hAnsi="Calibri" w:cs="Calibri"/>
        </w:rPr>
        <w:t>IGPM</w:t>
      </w:r>
      <w:r w:rsidRPr="00C749AA">
        <w:rPr>
          <w:rFonts w:ascii="Calibri" w:hAnsi="Calibri" w:cs="Calibri"/>
        </w:rPr>
        <w:t xml:space="preserve"> a notice in writing given by or on behalf of the </w:t>
      </w:r>
      <w:r w:rsidR="00FA519F">
        <w:rPr>
          <w:rFonts w:ascii="Calibri" w:hAnsi="Calibri" w:cs="Calibri"/>
        </w:rPr>
        <w:t>Member</w:t>
      </w:r>
      <w:r w:rsidR="00FA519F" w:rsidRPr="00C749AA">
        <w:rPr>
          <w:rFonts w:ascii="Calibri" w:hAnsi="Calibri" w:cs="Calibri"/>
        </w:rPr>
        <w:t xml:space="preserve"> </w:t>
      </w:r>
      <w:r w:rsidRPr="00C749AA">
        <w:rPr>
          <w:rFonts w:ascii="Calibri" w:hAnsi="Calibri" w:cs="Calibri"/>
        </w:rPr>
        <w:t>by whom or on whose behalf the proxy notice was given.</w:t>
      </w:r>
    </w:p>
    <w:p w14:paraId="0051BD6B" w14:textId="77777777" w:rsidR="00C749AA" w:rsidRPr="00C749AA" w:rsidRDefault="00C749AA" w:rsidP="00C749AA">
      <w:pPr>
        <w:pStyle w:val="ListParagraph"/>
        <w:numPr>
          <w:ilvl w:val="2"/>
          <w:numId w:val="6"/>
        </w:numPr>
        <w:rPr>
          <w:rFonts w:ascii="Calibri" w:hAnsi="Calibri" w:cs="Calibri"/>
        </w:rPr>
      </w:pPr>
      <w:r w:rsidRPr="00C749AA">
        <w:rPr>
          <w:rFonts w:ascii="Calibri" w:hAnsi="Calibri" w:cs="Calibri"/>
        </w:rPr>
        <w:t xml:space="preserve">A notice revoking a proxy appointment only takes effect if it is delivered before the start of the meeting or adjourned </w:t>
      </w:r>
      <w:proofErr w:type="gramStart"/>
      <w:r w:rsidRPr="00C749AA">
        <w:rPr>
          <w:rFonts w:ascii="Calibri" w:hAnsi="Calibri" w:cs="Calibri"/>
        </w:rPr>
        <w:t>meeting</w:t>
      </w:r>
      <w:proofErr w:type="gramEnd"/>
      <w:r w:rsidRPr="00C749AA">
        <w:rPr>
          <w:rFonts w:ascii="Calibri" w:hAnsi="Calibri" w:cs="Calibri"/>
        </w:rPr>
        <w:t xml:space="preserve"> to which it relates.</w:t>
      </w:r>
    </w:p>
    <w:p w14:paraId="57C805E1" w14:textId="3372DA82" w:rsidR="00C749AA" w:rsidRDefault="00C749AA" w:rsidP="00C749AA">
      <w:pPr>
        <w:pStyle w:val="ListParagraph"/>
        <w:numPr>
          <w:ilvl w:val="2"/>
          <w:numId w:val="6"/>
        </w:numPr>
        <w:rPr>
          <w:rFonts w:ascii="Calibri" w:hAnsi="Calibri" w:cs="Calibri"/>
        </w:rPr>
      </w:pPr>
      <w:r w:rsidRPr="00C749AA">
        <w:rPr>
          <w:rFonts w:ascii="Calibri" w:hAnsi="Calibri" w:cs="Calibri"/>
        </w:rPr>
        <w:t xml:space="preserve">If a proxy notice is not executed by the </w:t>
      </w:r>
      <w:r w:rsidR="00FA519F">
        <w:rPr>
          <w:rFonts w:ascii="Calibri" w:hAnsi="Calibri" w:cs="Calibri"/>
        </w:rPr>
        <w:t>Member</w:t>
      </w:r>
      <w:r w:rsidR="00FA519F" w:rsidRPr="00C749AA">
        <w:rPr>
          <w:rFonts w:ascii="Calibri" w:hAnsi="Calibri" w:cs="Calibri"/>
        </w:rPr>
        <w:t xml:space="preserve"> </w:t>
      </w:r>
      <w:r w:rsidRPr="00C749AA">
        <w:rPr>
          <w:rFonts w:ascii="Calibri" w:hAnsi="Calibri" w:cs="Calibri"/>
        </w:rPr>
        <w:t>appointing the proxy, it must be accompanied by written evidence of the authority of the person who executed it to execute it on the appoint</w:t>
      </w:r>
      <w:r>
        <w:rPr>
          <w:rFonts w:ascii="Calibri" w:hAnsi="Calibri" w:cs="Calibri"/>
        </w:rPr>
        <w:t>e</w:t>
      </w:r>
      <w:r w:rsidRPr="00C749AA">
        <w:rPr>
          <w:rFonts w:ascii="Calibri" w:hAnsi="Calibri" w:cs="Calibri"/>
        </w:rPr>
        <w:t>r’s behalf.</w:t>
      </w:r>
    </w:p>
    <w:p w14:paraId="67329D48" w14:textId="0DF1542A" w:rsidR="00C81CDA" w:rsidRDefault="00B27F8F" w:rsidP="00C81CDA">
      <w:pPr>
        <w:pStyle w:val="ListParagraph"/>
        <w:numPr>
          <w:ilvl w:val="1"/>
          <w:numId w:val="6"/>
        </w:numPr>
        <w:rPr>
          <w:rFonts w:ascii="Calibri" w:hAnsi="Calibri" w:cs="Calibri"/>
        </w:rPr>
      </w:pPr>
      <w:r>
        <w:rPr>
          <w:rFonts w:ascii="Calibri" w:hAnsi="Calibri" w:cs="Calibri"/>
        </w:rPr>
        <w:t>Written r</w:t>
      </w:r>
      <w:r w:rsidR="00C81CDA">
        <w:rPr>
          <w:rFonts w:ascii="Calibri" w:hAnsi="Calibri" w:cs="Calibri"/>
        </w:rPr>
        <w:t>esolutions</w:t>
      </w:r>
    </w:p>
    <w:p w14:paraId="390478FD" w14:textId="0CB297A0" w:rsidR="001A6DC4" w:rsidRDefault="001A6DC4" w:rsidP="001A6DC4">
      <w:pPr>
        <w:pStyle w:val="ListParagraph"/>
        <w:numPr>
          <w:ilvl w:val="2"/>
          <w:numId w:val="6"/>
        </w:numPr>
        <w:rPr>
          <w:rFonts w:ascii="Calibri" w:hAnsi="Calibri" w:cs="Calibri"/>
        </w:rPr>
      </w:pPr>
      <w:r w:rsidRPr="001A6DC4">
        <w:rPr>
          <w:rFonts w:ascii="Calibri" w:hAnsi="Calibri" w:cs="Calibri"/>
        </w:rPr>
        <w:t xml:space="preserve">A resolution in writing agreed by a simple majority (or in the case of a special resolution by a majority of not less than 75%) of the </w:t>
      </w:r>
      <w:r w:rsidR="00FA519F">
        <w:rPr>
          <w:rFonts w:ascii="Calibri" w:hAnsi="Calibri" w:cs="Calibri"/>
        </w:rPr>
        <w:t>M</w:t>
      </w:r>
      <w:r w:rsidRPr="001A6DC4">
        <w:rPr>
          <w:rFonts w:ascii="Calibri" w:hAnsi="Calibri" w:cs="Calibri"/>
        </w:rPr>
        <w:t>embers who would have been entitled to vote upon it had it been proposed at a general meeting shall be effective provided that:</w:t>
      </w:r>
    </w:p>
    <w:p w14:paraId="2CF91C7C" w14:textId="0F028793" w:rsidR="001A6DC4" w:rsidRPr="001A6DC4" w:rsidRDefault="001A6DC4" w:rsidP="001A6DC4">
      <w:pPr>
        <w:pStyle w:val="ListParagraph"/>
        <w:numPr>
          <w:ilvl w:val="3"/>
          <w:numId w:val="6"/>
        </w:numPr>
        <w:rPr>
          <w:rFonts w:ascii="Calibri" w:hAnsi="Calibri" w:cs="Calibri"/>
        </w:rPr>
      </w:pPr>
      <w:r w:rsidRPr="001A6DC4">
        <w:rPr>
          <w:rFonts w:ascii="Calibri" w:hAnsi="Calibri" w:cs="Calibri"/>
        </w:rPr>
        <w:t xml:space="preserve">a copy of the proposed resolution has been sent to every eligible </w:t>
      </w:r>
      <w:proofErr w:type="gramStart"/>
      <w:r w:rsidR="00FA519F">
        <w:rPr>
          <w:rFonts w:ascii="Calibri" w:hAnsi="Calibri" w:cs="Calibri"/>
        </w:rPr>
        <w:t>M</w:t>
      </w:r>
      <w:r w:rsidRPr="001A6DC4">
        <w:rPr>
          <w:rFonts w:ascii="Calibri" w:hAnsi="Calibri" w:cs="Calibri"/>
        </w:rPr>
        <w:t>ember;</w:t>
      </w:r>
      <w:proofErr w:type="gramEnd"/>
    </w:p>
    <w:p w14:paraId="6BC69796" w14:textId="1FD3C6A0" w:rsidR="001A6DC4" w:rsidRPr="001A6DC4" w:rsidRDefault="001A6DC4" w:rsidP="001A6DC4">
      <w:pPr>
        <w:pStyle w:val="ListParagraph"/>
        <w:numPr>
          <w:ilvl w:val="3"/>
          <w:numId w:val="6"/>
        </w:numPr>
        <w:rPr>
          <w:rFonts w:ascii="Calibri" w:hAnsi="Calibri" w:cs="Calibri"/>
        </w:rPr>
      </w:pPr>
      <w:r w:rsidRPr="001A6DC4">
        <w:rPr>
          <w:rFonts w:ascii="Calibri" w:hAnsi="Calibri" w:cs="Calibri"/>
        </w:rPr>
        <w:lastRenderedPageBreak/>
        <w:t xml:space="preserve">a simple majority (or in the case of a special resolution a majority of not less than 75%) of </w:t>
      </w:r>
      <w:r w:rsidR="00FA519F">
        <w:rPr>
          <w:rFonts w:ascii="Calibri" w:hAnsi="Calibri" w:cs="Calibri"/>
        </w:rPr>
        <w:t>M</w:t>
      </w:r>
      <w:r w:rsidRPr="001A6DC4">
        <w:rPr>
          <w:rFonts w:ascii="Calibri" w:hAnsi="Calibri" w:cs="Calibri"/>
        </w:rPr>
        <w:t>embers has signified its agreement to the resolution; and</w:t>
      </w:r>
    </w:p>
    <w:p w14:paraId="21E5B4E4" w14:textId="3AAF9CD6" w:rsidR="001A6DC4" w:rsidRDefault="001A6DC4" w:rsidP="001A6DC4">
      <w:pPr>
        <w:pStyle w:val="ListParagraph"/>
        <w:numPr>
          <w:ilvl w:val="3"/>
          <w:numId w:val="6"/>
        </w:numPr>
        <w:rPr>
          <w:rFonts w:ascii="Calibri" w:hAnsi="Calibri" w:cs="Calibri"/>
        </w:rPr>
      </w:pPr>
      <w:r w:rsidRPr="001A6DC4">
        <w:rPr>
          <w:rFonts w:ascii="Calibri" w:hAnsi="Calibri" w:cs="Calibri"/>
        </w:rPr>
        <w:t xml:space="preserve">it is contained in an authenticated document which has been received at the registered office within </w:t>
      </w:r>
      <w:r>
        <w:rPr>
          <w:rFonts w:ascii="Calibri" w:hAnsi="Calibri" w:cs="Calibri"/>
        </w:rPr>
        <w:t>a</w:t>
      </w:r>
      <w:r w:rsidRPr="001A6DC4">
        <w:rPr>
          <w:rFonts w:ascii="Calibri" w:hAnsi="Calibri" w:cs="Calibri"/>
        </w:rPr>
        <w:t xml:space="preserve"> period of 28 days beginning with the circulation date.</w:t>
      </w:r>
    </w:p>
    <w:p w14:paraId="43E83ADA" w14:textId="696A9BDB" w:rsidR="001A6DC4" w:rsidRDefault="001A6DC4" w:rsidP="001A6DC4">
      <w:pPr>
        <w:pStyle w:val="ListParagraph"/>
        <w:numPr>
          <w:ilvl w:val="2"/>
          <w:numId w:val="6"/>
        </w:numPr>
        <w:rPr>
          <w:rFonts w:ascii="Calibri" w:hAnsi="Calibri" w:cs="Calibri"/>
        </w:rPr>
      </w:pPr>
      <w:r w:rsidRPr="001A6DC4">
        <w:rPr>
          <w:rFonts w:ascii="Calibri" w:hAnsi="Calibri" w:cs="Calibri"/>
        </w:rPr>
        <w:t xml:space="preserve">A resolution in writing may comprise several copies to which one or more </w:t>
      </w:r>
      <w:r w:rsidR="00FA519F">
        <w:rPr>
          <w:rFonts w:ascii="Calibri" w:hAnsi="Calibri" w:cs="Calibri"/>
        </w:rPr>
        <w:t>M</w:t>
      </w:r>
      <w:r w:rsidRPr="001A6DC4">
        <w:rPr>
          <w:rFonts w:ascii="Calibri" w:hAnsi="Calibri" w:cs="Calibri"/>
        </w:rPr>
        <w:t>embers have signified their agreement.</w:t>
      </w:r>
    </w:p>
    <w:p w14:paraId="2C5BF9C1" w14:textId="77777777" w:rsidR="007640BB" w:rsidRPr="007640BB" w:rsidRDefault="007640BB" w:rsidP="007640BB">
      <w:pPr>
        <w:rPr>
          <w:rFonts w:ascii="Calibri" w:hAnsi="Calibri" w:cs="Calibri"/>
        </w:rPr>
      </w:pPr>
    </w:p>
    <w:p w14:paraId="7B04BD70" w14:textId="7BEF8D46" w:rsidR="003D07AC" w:rsidRPr="003D07AC" w:rsidRDefault="007640BB" w:rsidP="003D07AC">
      <w:pPr>
        <w:pStyle w:val="ListParagraph"/>
        <w:numPr>
          <w:ilvl w:val="0"/>
          <w:numId w:val="6"/>
        </w:numPr>
        <w:rPr>
          <w:rFonts w:ascii="Calibri" w:hAnsi="Calibri" w:cs="Calibri"/>
          <w:b/>
          <w:bCs/>
          <w:sz w:val="28"/>
          <w:szCs w:val="28"/>
          <w:u w:val="single"/>
        </w:rPr>
      </w:pPr>
      <w:r>
        <w:rPr>
          <w:rFonts w:ascii="Calibri" w:hAnsi="Calibri" w:cs="Calibri"/>
          <w:b/>
          <w:bCs/>
          <w:sz w:val="28"/>
          <w:szCs w:val="28"/>
          <w:u w:val="single"/>
        </w:rPr>
        <w:t>D</w:t>
      </w:r>
      <w:r w:rsidR="003D07AC" w:rsidRPr="003D07AC">
        <w:rPr>
          <w:rFonts w:ascii="Calibri" w:hAnsi="Calibri" w:cs="Calibri"/>
          <w:b/>
          <w:bCs/>
          <w:sz w:val="28"/>
          <w:szCs w:val="28"/>
          <w:u w:val="single"/>
        </w:rPr>
        <w:t>irectors</w:t>
      </w:r>
    </w:p>
    <w:p w14:paraId="0463AA1D" w14:textId="79B45F89" w:rsidR="00720A8C" w:rsidRDefault="00720A8C" w:rsidP="003D07AC">
      <w:pPr>
        <w:pStyle w:val="ListParagraph"/>
        <w:numPr>
          <w:ilvl w:val="1"/>
          <w:numId w:val="6"/>
        </w:numPr>
        <w:rPr>
          <w:rFonts w:ascii="Calibri" w:hAnsi="Calibri" w:cs="Calibri"/>
        </w:rPr>
      </w:pPr>
      <w:r>
        <w:rPr>
          <w:rFonts w:ascii="Calibri" w:hAnsi="Calibri" w:cs="Calibri"/>
        </w:rPr>
        <w:t xml:space="preserve">The minimum number of Directors shall be 3, </w:t>
      </w:r>
      <w:r w:rsidR="0023571B">
        <w:rPr>
          <w:rFonts w:ascii="Calibri" w:hAnsi="Calibri" w:cs="Calibri"/>
        </w:rPr>
        <w:t>and the maximum number shall be 6.</w:t>
      </w:r>
    </w:p>
    <w:p w14:paraId="4B16335B" w14:textId="35A7E0B1" w:rsidR="003D07AC" w:rsidRDefault="007640BB" w:rsidP="003D07AC">
      <w:pPr>
        <w:pStyle w:val="ListParagraph"/>
        <w:numPr>
          <w:ilvl w:val="1"/>
          <w:numId w:val="6"/>
        </w:numPr>
        <w:rPr>
          <w:rFonts w:ascii="Calibri" w:hAnsi="Calibri" w:cs="Calibri"/>
        </w:rPr>
      </w:pPr>
      <w:r>
        <w:rPr>
          <w:rFonts w:ascii="Calibri" w:hAnsi="Calibri" w:cs="Calibri"/>
        </w:rPr>
        <w:t>Appointment of Directors</w:t>
      </w:r>
    </w:p>
    <w:p w14:paraId="7F930DA7" w14:textId="0CB6C32B" w:rsidR="007640BB" w:rsidRDefault="0081657B" w:rsidP="007640BB">
      <w:pPr>
        <w:pStyle w:val="ListParagraph"/>
        <w:numPr>
          <w:ilvl w:val="2"/>
          <w:numId w:val="6"/>
        </w:numPr>
        <w:rPr>
          <w:rFonts w:ascii="Calibri" w:hAnsi="Calibri" w:cs="Calibri"/>
        </w:rPr>
      </w:pPr>
      <w:r>
        <w:rPr>
          <w:rFonts w:ascii="Calibri" w:hAnsi="Calibri" w:cs="Calibri"/>
        </w:rPr>
        <w:t xml:space="preserve">Any </w:t>
      </w:r>
      <w:r w:rsidR="00FA519F">
        <w:rPr>
          <w:rFonts w:ascii="Calibri" w:hAnsi="Calibri" w:cs="Calibri"/>
        </w:rPr>
        <w:t>M</w:t>
      </w:r>
      <w:r>
        <w:rPr>
          <w:rFonts w:ascii="Calibri" w:hAnsi="Calibri" w:cs="Calibri"/>
        </w:rPr>
        <w:t xml:space="preserve">ember who is willing to act as a </w:t>
      </w:r>
      <w:proofErr w:type="gramStart"/>
      <w:r>
        <w:rPr>
          <w:rFonts w:ascii="Calibri" w:hAnsi="Calibri" w:cs="Calibri"/>
        </w:rPr>
        <w:t>Director</w:t>
      </w:r>
      <w:proofErr w:type="gramEnd"/>
      <w:r>
        <w:rPr>
          <w:rFonts w:ascii="Calibri" w:hAnsi="Calibri" w:cs="Calibri"/>
        </w:rPr>
        <w:t xml:space="preserve">, and is permitted by law to do so, may be nominated as a candidate for Director at an annual general meeting, provided that they receive written nominations for their candidacy from at least </w:t>
      </w:r>
      <w:r w:rsidR="00204610">
        <w:rPr>
          <w:rFonts w:ascii="Calibri" w:hAnsi="Calibri" w:cs="Calibri"/>
        </w:rPr>
        <w:t>5</w:t>
      </w:r>
      <w:r>
        <w:rPr>
          <w:rFonts w:ascii="Calibri" w:hAnsi="Calibri" w:cs="Calibri"/>
        </w:rPr>
        <w:t xml:space="preserve"> other </w:t>
      </w:r>
      <w:r w:rsidR="00FA519F">
        <w:rPr>
          <w:rFonts w:ascii="Calibri" w:hAnsi="Calibri" w:cs="Calibri"/>
        </w:rPr>
        <w:t>M</w:t>
      </w:r>
      <w:r>
        <w:rPr>
          <w:rFonts w:ascii="Calibri" w:hAnsi="Calibri" w:cs="Calibri"/>
        </w:rPr>
        <w:t>embers.</w:t>
      </w:r>
      <w:r w:rsidR="00005280">
        <w:rPr>
          <w:rFonts w:ascii="Calibri" w:hAnsi="Calibri" w:cs="Calibri"/>
        </w:rPr>
        <w:t xml:space="preserve">  This provision applies to both</w:t>
      </w:r>
      <w:r w:rsidR="00005280" w:rsidRPr="00005280">
        <w:rPr>
          <w:rFonts w:ascii="Calibri" w:hAnsi="Calibri" w:cs="Calibri"/>
        </w:rPr>
        <w:t xml:space="preserve"> the election and re-election of </w:t>
      </w:r>
      <w:r w:rsidR="00005280">
        <w:rPr>
          <w:rFonts w:ascii="Calibri" w:hAnsi="Calibri" w:cs="Calibri"/>
        </w:rPr>
        <w:t>D</w:t>
      </w:r>
      <w:r w:rsidR="00005280" w:rsidRPr="00005280">
        <w:rPr>
          <w:rFonts w:ascii="Calibri" w:hAnsi="Calibri" w:cs="Calibri"/>
        </w:rPr>
        <w:t>irectors</w:t>
      </w:r>
      <w:r w:rsidR="00005280">
        <w:rPr>
          <w:rFonts w:ascii="Calibri" w:hAnsi="Calibri" w:cs="Calibri"/>
        </w:rPr>
        <w:t>.</w:t>
      </w:r>
    </w:p>
    <w:p w14:paraId="2B6166BC" w14:textId="5AA1FFBC" w:rsidR="00720A8C" w:rsidRDefault="00720A8C" w:rsidP="007640BB">
      <w:pPr>
        <w:pStyle w:val="ListParagraph"/>
        <w:numPr>
          <w:ilvl w:val="2"/>
          <w:numId w:val="6"/>
        </w:numPr>
        <w:rPr>
          <w:rFonts w:ascii="Calibri" w:hAnsi="Calibri" w:cs="Calibri"/>
        </w:rPr>
      </w:pPr>
      <w:r>
        <w:rPr>
          <w:rFonts w:ascii="Calibri" w:hAnsi="Calibri" w:cs="Calibri"/>
        </w:rPr>
        <w:t xml:space="preserve">Any </w:t>
      </w:r>
      <w:r w:rsidR="00FA519F">
        <w:rPr>
          <w:rFonts w:ascii="Calibri" w:hAnsi="Calibri" w:cs="Calibri"/>
        </w:rPr>
        <w:t>M</w:t>
      </w:r>
      <w:r>
        <w:rPr>
          <w:rFonts w:ascii="Calibri" w:hAnsi="Calibri" w:cs="Calibri"/>
        </w:rPr>
        <w:t xml:space="preserve">ember so nominated may be appointed as a Director by ordinary resolution at an annual general meeting for a fixed term of 3 years, provided that </w:t>
      </w:r>
      <w:r w:rsidRPr="00720A8C">
        <w:rPr>
          <w:rFonts w:ascii="Calibri" w:hAnsi="Calibri" w:cs="Calibri"/>
        </w:rPr>
        <w:t xml:space="preserve">no </w:t>
      </w:r>
      <w:r>
        <w:rPr>
          <w:rFonts w:ascii="Calibri" w:hAnsi="Calibri" w:cs="Calibri"/>
        </w:rPr>
        <w:t>Director</w:t>
      </w:r>
      <w:r w:rsidRPr="00720A8C">
        <w:rPr>
          <w:rFonts w:ascii="Calibri" w:hAnsi="Calibri" w:cs="Calibri"/>
        </w:rPr>
        <w:t xml:space="preserve"> may </w:t>
      </w:r>
      <w:r>
        <w:rPr>
          <w:rFonts w:ascii="Calibri" w:hAnsi="Calibri" w:cs="Calibri"/>
        </w:rPr>
        <w:t xml:space="preserve">be </w:t>
      </w:r>
      <w:r w:rsidRPr="00720A8C">
        <w:rPr>
          <w:rFonts w:ascii="Calibri" w:hAnsi="Calibri" w:cs="Calibri"/>
        </w:rPr>
        <w:t xml:space="preserve">re-elected after serving continuously for </w:t>
      </w:r>
      <w:r>
        <w:rPr>
          <w:rFonts w:ascii="Calibri" w:hAnsi="Calibri" w:cs="Calibri"/>
        </w:rPr>
        <w:t xml:space="preserve">3 terms of 3 years each </w:t>
      </w:r>
      <w:r w:rsidRPr="00720A8C">
        <w:rPr>
          <w:rFonts w:ascii="Calibri" w:hAnsi="Calibri" w:cs="Calibri"/>
        </w:rPr>
        <w:t xml:space="preserve">(excluding any period during which they were co-opted </w:t>
      </w:r>
      <w:r>
        <w:rPr>
          <w:rFonts w:ascii="Calibri" w:hAnsi="Calibri" w:cs="Calibri"/>
        </w:rPr>
        <w:t xml:space="preserve">as a Director by the other Directors </w:t>
      </w:r>
      <w:r w:rsidRPr="00720A8C">
        <w:rPr>
          <w:rFonts w:ascii="Calibri" w:hAnsi="Calibri" w:cs="Calibri"/>
        </w:rPr>
        <w:t xml:space="preserve">in accordance with </w:t>
      </w:r>
      <w:r w:rsidR="00451D8D">
        <w:rPr>
          <w:rFonts w:ascii="Calibri" w:hAnsi="Calibri" w:cs="Calibri"/>
        </w:rPr>
        <w:t>article</w:t>
      </w:r>
      <w:r w:rsidRPr="00720A8C">
        <w:rPr>
          <w:rFonts w:ascii="Calibri" w:hAnsi="Calibri" w:cs="Calibri"/>
        </w:rPr>
        <w:t xml:space="preserve"> </w:t>
      </w:r>
      <w:r>
        <w:rPr>
          <w:rFonts w:ascii="Calibri" w:hAnsi="Calibri" w:cs="Calibri"/>
        </w:rPr>
        <w:t>7 b iii</w:t>
      </w:r>
      <w:r w:rsidRPr="00720A8C">
        <w:rPr>
          <w:rFonts w:ascii="Calibri" w:hAnsi="Calibri" w:cs="Calibri"/>
        </w:rPr>
        <w:t xml:space="preserve"> below), until </w:t>
      </w:r>
      <w:r>
        <w:rPr>
          <w:rFonts w:ascii="Calibri" w:hAnsi="Calibri" w:cs="Calibri"/>
        </w:rPr>
        <w:t>they have</w:t>
      </w:r>
      <w:r w:rsidRPr="00720A8C">
        <w:rPr>
          <w:rFonts w:ascii="Calibri" w:hAnsi="Calibri" w:cs="Calibri"/>
        </w:rPr>
        <w:t xml:space="preserve"> stood down as a </w:t>
      </w:r>
      <w:r>
        <w:rPr>
          <w:rFonts w:ascii="Calibri" w:hAnsi="Calibri" w:cs="Calibri"/>
        </w:rPr>
        <w:t>Director</w:t>
      </w:r>
      <w:r w:rsidRPr="00720A8C">
        <w:rPr>
          <w:rFonts w:ascii="Calibri" w:hAnsi="Calibri" w:cs="Calibri"/>
        </w:rPr>
        <w:t xml:space="preserve"> for a period of at least 12 months from the </w:t>
      </w:r>
      <w:r w:rsidR="0023571B">
        <w:rPr>
          <w:rFonts w:ascii="Calibri" w:hAnsi="Calibri" w:cs="Calibri"/>
        </w:rPr>
        <w:t xml:space="preserve">annual general </w:t>
      </w:r>
      <w:r w:rsidRPr="00720A8C">
        <w:rPr>
          <w:rFonts w:ascii="Calibri" w:hAnsi="Calibri" w:cs="Calibri"/>
        </w:rPr>
        <w:t>meeting when they retired.</w:t>
      </w:r>
    </w:p>
    <w:p w14:paraId="590577C8" w14:textId="64DFFE90" w:rsidR="00720A8C" w:rsidRDefault="00720A8C" w:rsidP="007640BB">
      <w:pPr>
        <w:pStyle w:val="ListParagraph"/>
        <w:numPr>
          <w:ilvl w:val="2"/>
          <w:numId w:val="6"/>
        </w:numPr>
        <w:rPr>
          <w:rFonts w:ascii="Calibri" w:hAnsi="Calibri" w:cs="Calibri"/>
        </w:rPr>
      </w:pPr>
      <w:r>
        <w:rPr>
          <w:rFonts w:ascii="Calibri" w:hAnsi="Calibri" w:cs="Calibri"/>
        </w:rPr>
        <w:t xml:space="preserve">Any </w:t>
      </w:r>
      <w:r w:rsidR="000C627C">
        <w:rPr>
          <w:rFonts w:ascii="Calibri" w:hAnsi="Calibri" w:cs="Calibri"/>
        </w:rPr>
        <w:t>M</w:t>
      </w:r>
      <w:r>
        <w:rPr>
          <w:rFonts w:ascii="Calibri" w:hAnsi="Calibri" w:cs="Calibri"/>
        </w:rPr>
        <w:t xml:space="preserve">ember may also be co-opted as a </w:t>
      </w:r>
      <w:proofErr w:type="gramStart"/>
      <w:r>
        <w:rPr>
          <w:rFonts w:ascii="Calibri" w:hAnsi="Calibri" w:cs="Calibri"/>
        </w:rPr>
        <w:t>Director</w:t>
      </w:r>
      <w:proofErr w:type="gramEnd"/>
      <w:r>
        <w:rPr>
          <w:rFonts w:ascii="Calibri" w:hAnsi="Calibri" w:cs="Calibri"/>
        </w:rPr>
        <w:t xml:space="preserve"> by a majority vote of the existing Directors.  </w:t>
      </w:r>
      <w:r w:rsidRPr="00720A8C">
        <w:rPr>
          <w:rFonts w:ascii="Calibri" w:hAnsi="Calibri" w:cs="Calibri"/>
        </w:rPr>
        <w:t xml:space="preserve">A </w:t>
      </w:r>
      <w:r>
        <w:rPr>
          <w:rFonts w:ascii="Calibri" w:hAnsi="Calibri" w:cs="Calibri"/>
        </w:rPr>
        <w:t>Director so</w:t>
      </w:r>
      <w:r w:rsidRPr="00720A8C">
        <w:rPr>
          <w:rFonts w:ascii="Calibri" w:hAnsi="Calibri" w:cs="Calibri"/>
        </w:rPr>
        <w:t xml:space="preserve"> appointed </w:t>
      </w:r>
      <w:r>
        <w:rPr>
          <w:rFonts w:ascii="Calibri" w:hAnsi="Calibri" w:cs="Calibri"/>
        </w:rPr>
        <w:t xml:space="preserve">is automatically retired at the next annual general meeting and may then stand for re-election in accordance with </w:t>
      </w:r>
      <w:r w:rsidR="00451D8D">
        <w:rPr>
          <w:rFonts w:ascii="Calibri" w:hAnsi="Calibri" w:cs="Calibri"/>
        </w:rPr>
        <w:t>article</w:t>
      </w:r>
      <w:r>
        <w:rPr>
          <w:rFonts w:ascii="Calibri" w:hAnsi="Calibri" w:cs="Calibri"/>
        </w:rPr>
        <w:t xml:space="preserve"> 7 b </w:t>
      </w:r>
      <w:proofErr w:type="spellStart"/>
      <w:r>
        <w:rPr>
          <w:rFonts w:ascii="Calibri" w:hAnsi="Calibri" w:cs="Calibri"/>
        </w:rPr>
        <w:t>i</w:t>
      </w:r>
      <w:proofErr w:type="spellEnd"/>
      <w:r>
        <w:rPr>
          <w:rFonts w:ascii="Calibri" w:hAnsi="Calibri" w:cs="Calibri"/>
        </w:rPr>
        <w:t xml:space="preserve"> above.</w:t>
      </w:r>
      <w:r w:rsidR="0023571B">
        <w:rPr>
          <w:rFonts w:ascii="Calibri" w:hAnsi="Calibri" w:cs="Calibri"/>
        </w:rPr>
        <w:t xml:space="preserve">  The maximum number of times a </w:t>
      </w:r>
      <w:proofErr w:type="gramStart"/>
      <w:r w:rsidR="000C627C">
        <w:rPr>
          <w:rFonts w:ascii="Calibri" w:hAnsi="Calibri" w:cs="Calibri"/>
        </w:rPr>
        <w:t>M</w:t>
      </w:r>
      <w:r w:rsidR="0023571B">
        <w:rPr>
          <w:rFonts w:ascii="Calibri" w:hAnsi="Calibri" w:cs="Calibri"/>
        </w:rPr>
        <w:t>ember</w:t>
      </w:r>
      <w:proofErr w:type="gramEnd"/>
      <w:r w:rsidR="0023571B">
        <w:rPr>
          <w:rFonts w:ascii="Calibri" w:hAnsi="Calibri" w:cs="Calibri"/>
        </w:rPr>
        <w:t xml:space="preserve"> may be co-opted as a Director is 3 in any 10 year period.</w:t>
      </w:r>
    </w:p>
    <w:p w14:paraId="25037E08" w14:textId="3B6ABF55" w:rsidR="0023571B" w:rsidRDefault="0023571B" w:rsidP="0023571B">
      <w:pPr>
        <w:pStyle w:val="ListParagraph"/>
        <w:numPr>
          <w:ilvl w:val="1"/>
          <w:numId w:val="6"/>
        </w:numPr>
        <w:rPr>
          <w:rFonts w:ascii="Calibri" w:hAnsi="Calibri" w:cs="Calibri"/>
        </w:rPr>
      </w:pPr>
      <w:r>
        <w:rPr>
          <w:rFonts w:ascii="Calibri" w:hAnsi="Calibri" w:cs="Calibri"/>
        </w:rPr>
        <w:t>Termination of Director’s appointment</w:t>
      </w:r>
    </w:p>
    <w:p w14:paraId="331E20F6" w14:textId="18A53EF1" w:rsidR="0023571B" w:rsidRDefault="0080039A" w:rsidP="0023571B">
      <w:pPr>
        <w:pStyle w:val="ListParagraph"/>
        <w:numPr>
          <w:ilvl w:val="2"/>
          <w:numId w:val="6"/>
        </w:numPr>
        <w:rPr>
          <w:rFonts w:ascii="Calibri" w:hAnsi="Calibri" w:cs="Calibri"/>
        </w:rPr>
      </w:pPr>
      <w:r>
        <w:rPr>
          <w:rFonts w:ascii="Calibri" w:hAnsi="Calibri" w:cs="Calibri"/>
        </w:rPr>
        <w:t xml:space="preserve">A person ceases to be a </w:t>
      </w:r>
      <w:proofErr w:type="gramStart"/>
      <w:r>
        <w:rPr>
          <w:rFonts w:ascii="Calibri" w:hAnsi="Calibri" w:cs="Calibri"/>
        </w:rPr>
        <w:t>Director</w:t>
      </w:r>
      <w:proofErr w:type="gramEnd"/>
      <w:r>
        <w:rPr>
          <w:rFonts w:ascii="Calibri" w:hAnsi="Calibri" w:cs="Calibri"/>
        </w:rPr>
        <w:t xml:space="preserve"> as soon as</w:t>
      </w:r>
    </w:p>
    <w:p w14:paraId="6F211C1A" w14:textId="4B2A631B" w:rsidR="00384D14" w:rsidRDefault="00384D14" w:rsidP="00384D14">
      <w:pPr>
        <w:pStyle w:val="ListParagraph"/>
        <w:numPr>
          <w:ilvl w:val="3"/>
          <w:numId w:val="6"/>
        </w:numPr>
        <w:rPr>
          <w:rFonts w:ascii="Calibri" w:hAnsi="Calibri" w:cs="Calibri"/>
        </w:rPr>
      </w:pPr>
      <w:r w:rsidRPr="00384D14">
        <w:rPr>
          <w:rFonts w:ascii="Calibri" w:hAnsi="Calibri" w:cs="Calibri"/>
        </w:rPr>
        <w:t xml:space="preserve">That person ceases to be a </w:t>
      </w:r>
      <w:proofErr w:type="gramStart"/>
      <w:r w:rsidR="00E405C4">
        <w:rPr>
          <w:rFonts w:ascii="Calibri" w:hAnsi="Calibri" w:cs="Calibri"/>
        </w:rPr>
        <w:t>M</w:t>
      </w:r>
      <w:r w:rsidRPr="00384D14">
        <w:rPr>
          <w:rFonts w:ascii="Calibri" w:hAnsi="Calibri" w:cs="Calibri"/>
        </w:rPr>
        <w:t>ember</w:t>
      </w:r>
      <w:r>
        <w:rPr>
          <w:rFonts w:ascii="Calibri" w:hAnsi="Calibri" w:cs="Calibri"/>
        </w:rPr>
        <w:t>;</w:t>
      </w:r>
      <w:proofErr w:type="gramEnd"/>
    </w:p>
    <w:p w14:paraId="5813B987" w14:textId="7192EC4A" w:rsidR="0080039A" w:rsidRDefault="00384D14" w:rsidP="0080039A">
      <w:pPr>
        <w:pStyle w:val="ListParagraph"/>
        <w:numPr>
          <w:ilvl w:val="3"/>
          <w:numId w:val="6"/>
        </w:numPr>
        <w:rPr>
          <w:rFonts w:ascii="Calibri" w:hAnsi="Calibri" w:cs="Calibri"/>
        </w:rPr>
      </w:pPr>
      <w:r>
        <w:rPr>
          <w:rFonts w:ascii="Calibri" w:hAnsi="Calibri" w:cs="Calibri"/>
        </w:rPr>
        <w:t xml:space="preserve">That person </w:t>
      </w:r>
      <w:r w:rsidRPr="00384D14">
        <w:rPr>
          <w:rFonts w:ascii="Calibri" w:hAnsi="Calibri" w:cs="Calibri"/>
        </w:rPr>
        <w:t xml:space="preserve">ceases to be a </w:t>
      </w:r>
      <w:proofErr w:type="gramStart"/>
      <w:r>
        <w:rPr>
          <w:rFonts w:ascii="Calibri" w:hAnsi="Calibri" w:cs="Calibri"/>
        </w:rPr>
        <w:t>D</w:t>
      </w:r>
      <w:r w:rsidRPr="00384D14">
        <w:rPr>
          <w:rFonts w:ascii="Calibri" w:hAnsi="Calibri" w:cs="Calibri"/>
        </w:rPr>
        <w:t>irector</w:t>
      </w:r>
      <w:proofErr w:type="gramEnd"/>
      <w:r w:rsidRPr="00384D14">
        <w:rPr>
          <w:rFonts w:ascii="Calibri" w:hAnsi="Calibri" w:cs="Calibri"/>
        </w:rPr>
        <w:t xml:space="preserve"> by virtue of any provision of the Companies Act</w:t>
      </w:r>
      <w:r w:rsidR="00E405C4">
        <w:rPr>
          <w:rFonts w:ascii="Calibri" w:hAnsi="Calibri" w:cs="Calibri"/>
        </w:rPr>
        <w:t>s</w:t>
      </w:r>
      <w:r w:rsidRPr="00384D14">
        <w:rPr>
          <w:rFonts w:ascii="Calibri" w:hAnsi="Calibri" w:cs="Calibri"/>
        </w:rPr>
        <w:t xml:space="preserve"> or is prohibited from being a </w:t>
      </w:r>
      <w:r>
        <w:rPr>
          <w:rFonts w:ascii="Calibri" w:hAnsi="Calibri" w:cs="Calibri"/>
        </w:rPr>
        <w:t>D</w:t>
      </w:r>
      <w:r w:rsidRPr="00384D14">
        <w:rPr>
          <w:rFonts w:ascii="Calibri" w:hAnsi="Calibri" w:cs="Calibri"/>
        </w:rPr>
        <w:t>irector by law</w:t>
      </w:r>
      <w:r>
        <w:rPr>
          <w:rFonts w:ascii="Calibri" w:hAnsi="Calibri" w:cs="Calibri"/>
        </w:rPr>
        <w:t>;</w:t>
      </w:r>
    </w:p>
    <w:p w14:paraId="09505B93" w14:textId="1AFD5A08" w:rsidR="00384D14" w:rsidRDefault="00384D14" w:rsidP="0080039A">
      <w:pPr>
        <w:pStyle w:val="ListParagraph"/>
        <w:numPr>
          <w:ilvl w:val="3"/>
          <w:numId w:val="6"/>
        </w:numPr>
        <w:rPr>
          <w:rFonts w:ascii="Calibri" w:hAnsi="Calibri" w:cs="Calibri"/>
        </w:rPr>
      </w:pPr>
      <w:r w:rsidRPr="00384D14">
        <w:rPr>
          <w:rFonts w:ascii="Calibri" w:hAnsi="Calibri" w:cs="Calibri"/>
        </w:rPr>
        <w:t xml:space="preserve">A bankruptcy order is made against that </w:t>
      </w:r>
      <w:proofErr w:type="gramStart"/>
      <w:r w:rsidRPr="00384D14">
        <w:rPr>
          <w:rFonts w:ascii="Calibri" w:hAnsi="Calibri" w:cs="Calibri"/>
        </w:rPr>
        <w:t>person</w:t>
      </w:r>
      <w:r>
        <w:rPr>
          <w:rFonts w:ascii="Calibri" w:hAnsi="Calibri" w:cs="Calibri"/>
        </w:rPr>
        <w:t>;</w:t>
      </w:r>
      <w:proofErr w:type="gramEnd"/>
    </w:p>
    <w:p w14:paraId="648C7809" w14:textId="20E128BB" w:rsidR="00384D14" w:rsidRDefault="00384D14" w:rsidP="0080039A">
      <w:pPr>
        <w:pStyle w:val="ListParagraph"/>
        <w:numPr>
          <w:ilvl w:val="3"/>
          <w:numId w:val="6"/>
        </w:numPr>
        <w:rPr>
          <w:rFonts w:ascii="Calibri" w:hAnsi="Calibri" w:cs="Calibri"/>
        </w:rPr>
      </w:pPr>
      <w:r>
        <w:rPr>
          <w:rFonts w:ascii="Calibri" w:hAnsi="Calibri" w:cs="Calibri"/>
        </w:rPr>
        <w:t>A</w:t>
      </w:r>
      <w:r w:rsidRPr="00384D14">
        <w:rPr>
          <w:rFonts w:ascii="Calibri" w:hAnsi="Calibri" w:cs="Calibri"/>
        </w:rPr>
        <w:t xml:space="preserve"> composition is made with</w:t>
      </w:r>
      <w:r>
        <w:rPr>
          <w:rFonts w:ascii="Calibri" w:hAnsi="Calibri" w:cs="Calibri"/>
        </w:rPr>
        <w:t xml:space="preserve"> that</w:t>
      </w:r>
      <w:r w:rsidRPr="00384D14">
        <w:rPr>
          <w:rFonts w:ascii="Calibri" w:hAnsi="Calibri" w:cs="Calibri"/>
        </w:rPr>
        <w:t xml:space="preserve"> person</w:t>
      </w:r>
      <w:r>
        <w:rPr>
          <w:rFonts w:ascii="Calibri" w:hAnsi="Calibri" w:cs="Calibri"/>
        </w:rPr>
        <w:t>’</w:t>
      </w:r>
      <w:r w:rsidRPr="00384D14">
        <w:rPr>
          <w:rFonts w:ascii="Calibri" w:hAnsi="Calibri" w:cs="Calibri"/>
        </w:rPr>
        <w:t xml:space="preserve">s creditors generally in satisfaction of that person's </w:t>
      </w:r>
      <w:proofErr w:type="gramStart"/>
      <w:r w:rsidRPr="00384D14">
        <w:rPr>
          <w:rFonts w:ascii="Calibri" w:hAnsi="Calibri" w:cs="Calibri"/>
        </w:rPr>
        <w:t>debts</w:t>
      </w:r>
      <w:r>
        <w:rPr>
          <w:rFonts w:ascii="Calibri" w:hAnsi="Calibri" w:cs="Calibri"/>
        </w:rPr>
        <w:t>;</w:t>
      </w:r>
      <w:proofErr w:type="gramEnd"/>
    </w:p>
    <w:p w14:paraId="23A55FDA" w14:textId="25E91664" w:rsidR="00384D14" w:rsidRDefault="00384D14" w:rsidP="0080039A">
      <w:pPr>
        <w:pStyle w:val="ListParagraph"/>
        <w:numPr>
          <w:ilvl w:val="3"/>
          <w:numId w:val="6"/>
        </w:numPr>
        <w:rPr>
          <w:rFonts w:ascii="Calibri" w:hAnsi="Calibri" w:cs="Calibri"/>
        </w:rPr>
      </w:pPr>
      <w:r w:rsidRPr="00384D14">
        <w:rPr>
          <w:rFonts w:ascii="Calibri" w:hAnsi="Calibri" w:cs="Calibri"/>
        </w:rPr>
        <w:t xml:space="preserve">A registered medical practitioner who is treating that person gives a written opinion to </w:t>
      </w:r>
      <w:r w:rsidR="00916507">
        <w:rPr>
          <w:rFonts w:ascii="Calibri" w:hAnsi="Calibri" w:cs="Calibri"/>
        </w:rPr>
        <w:t>IGPM</w:t>
      </w:r>
      <w:r w:rsidRPr="00384D14">
        <w:rPr>
          <w:rFonts w:ascii="Calibri" w:hAnsi="Calibri" w:cs="Calibri"/>
        </w:rPr>
        <w:t xml:space="preserve"> stating that that person has become physically or mentally incapable of acting as a </w:t>
      </w:r>
      <w:proofErr w:type="gramStart"/>
      <w:r>
        <w:rPr>
          <w:rFonts w:ascii="Calibri" w:hAnsi="Calibri" w:cs="Calibri"/>
        </w:rPr>
        <w:t>D</w:t>
      </w:r>
      <w:r w:rsidRPr="00384D14">
        <w:rPr>
          <w:rFonts w:ascii="Calibri" w:hAnsi="Calibri" w:cs="Calibri"/>
        </w:rPr>
        <w:t>irector</w:t>
      </w:r>
      <w:proofErr w:type="gramEnd"/>
      <w:r w:rsidRPr="00384D14">
        <w:rPr>
          <w:rFonts w:ascii="Calibri" w:hAnsi="Calibri" w:cs="Calibri"/>
        </w:rPr>
        <w:t xml:space="preserve"> and may remain so for more than three months</w:t>
      </w:r>
      <w:r>
        <w:rPr>
          <w:rFonts w:ascii="Calibri" w:hAnsi="Calibri" w:cs="Calibri"/>
        </w:rPr>
        <w:t>;</w:t>
      </w:r>
    </w:p>
    <w:p w14:paraId="5E239DAD" w14:textId="4B213ABA" w:rsidR="00384D14" w:rsidRDefault="00384D14" w:rsidP="0080039A">
      <w:pPr>
        <w:pStyle w:val="ListParagraph"/>
        <w:numPr>
          <w:ilvl w:val="3"/>
          <w:numId w:val="6"/>
        </w:numPr>
        <w:rPr>
          <w:rFonts w:ascii="Calibri" w:hAnsi="Calibri" w:cs="Calibri"/>
        </w:rPr>
      </w:pPr>
      <w:r w:rsidRPr="00384D14">
        <w:rPr>
          <w:rFonts w:ascii="Calibri" w:hAnsi="Calibri" w:cs="Calibri"/>
        </w:rPr>
        <w:t xml:space="preserve">A </w:t>
      </w:r>
      <w:r>
        <w:rPr>
          <w:rFonts w:ascii="Calibri" w:hAnsi="Calibri" w:cs="Calibri"/>
        </w:rPr>
        <w:t xml:space="preserve">written </w:t>
      </w:r>
      <w:r w:rsidRPr="00384D14">
        <w:rPr>
          <w:rFonts w:ascii="Calibri" w:hAnsi="Calibri" w:cs="Calibri"/>
        </w:rPr>
        <w:t xml:space="preserve">notification is received by the company from the </w:t>
      </w:r>
      <w:r>
        <w:rPr>
          <w:rFonts w:ascii="Calibri" w:hAnsi="Calibri" w:cs="Calibri"/>
        </w:rPr>
        <w:t>D</w:t>
      </w:r>
      <w:r w:rsidRPr="00384D14">
        <w:rPr>
          <w:rFonts w:ascii="Calibri" w:hAnsi="Calibri" w:cs="Calibri"/>
        </w:rPr>
        <w:t xml:space="preserve">irector that the </w:t>
      </w:r>
      <w:r>
        <w:rPr>
          <w:rFonts w:ascii="Calibri" w:hAnsi="Calibri" w:cs="Calibri"/>
        </w:rPr>
        <w:t>D</w:t>
      </w:r>
      <w:r w:rsidRPr="00384D14">
        <w:rPr>
          <w:rFonts w:ascii="Calibri" w:hAnsi="Calibri" w:cs="Calibri"/>
        </w:rPr>
        <w:t>irector is resigning from office, an</w:t>
      </w:r>
      <w:r>
        <w:rPr>
          <w:rFonts w:ascii="Calibri" w:hAnsi="Calibri" w:cs="Calibri"/>
        </w:rPr>
        <w:t>d</w:t>
      </w:r>
      <w:r w:rsidRPr="00384D14">
        <w:rPr>
          <w:rFonts w:ascii="Calibri" w:hAnsi="Calibri" w:cs="Calibri"/>
        </w:rPr>
        <w:t xml:space="preserve"> such resignation has taken effect in accordance with its terms</w:t>
      </w:r>
      <w:r>
        <w:rPr>
          <w:rFonts w:ascii="Calibri" w:hAnsi="Calibri" w:cs="Calibri"/>
        </w:rPr>
        <w:t>; or</w:t>
      </w:r>
    </w:p>
    <w:p w14:paraId="441654F8" w14:textId="77777777" w:rsidR="00916507" w:rsidRDefault="00384D14" w:rsidP="0080039A">
      <w:pPr>
        <w:pStyle w:val="ListParagraph"/>
        <w:numPr>
          <w:ilvl w:val="3"/>
          <w:numId w:val="6"/>
        </w:numPr>
        <w:rPr>
          <w:rFonts w:ascii="Calibri" w:hAnsi="Calibri" w:cs="Calibri"/>
        </w:rPr>
      </w:pPr>
      <w:r w:rsidRPr="00384D14">
        <w:rPr>
          <w:rFonts w:ascii="Calibri" w:hAnsi="Calibri" w:cs="Calibri"/>
        </w:rPr>
        <w:t xml:space="preserve">The </w:t>
      </w:r>
      <w:r w:rsidR="00916507">
        <w:rPr>
          <w:rFonts w:ascii="Calibri" w:hAnsi="Calibri" w:cs="Calibri"/>
        </w:rPr>
        <w:t>D</w:t>
      </w:r>
      <w:r w:rsidRPr="00384D14">
        <w:rPr>
          <w:rFonts w:ascii="Calibri" w:hAnsi="Calibri" w:cs="Calibri"/>
        </w:rPr>
        <w:t xml:space="preserve">irector reaches the end of their three-year term of </w:t>
      </w:r>
      <w:proofErr w:type="gramStart"/>
      <w:r w:rsidRPr="00384D14">
        <w:rPr>
          <w:rFonts w:ascii="Calibri" w:hAnsi="Calibri" w:cs="Calibri"/>
        </w:rPr>
        <w:t>office</w:t>
      </w:r>
      <w:r w:rsidR="00916507">
        <w:rPr>
          <w:rFonts w:ascii="Calibri" w:hAnsi="Calibri" w:cs="Calibri"/>
        </w:rPr>
        <w:t>;</w:t>
      </w:r>
      <w:proofErr w:type="gramEnd"/>
    </w:p>
    <w:p w14:paraId="5E9F8BB2" w14:textId="14D29B89" w:rsidR="00916507" w:rsidRDefault="00916507" w:rsidP="0080039A">
      <w:pPr>
        <w:pStyle w:val="ListParagraph"/>
        <w:numPr>
          <w:ilvl w:val="3"/>
          <w:numId w:val="6"/>
        </w:numPr>
        <w:rPr>
          <w:rFonts w:ascii="Calibri" w:hAnsi="Calibri" w:cs="Calibri"/>
        </w:rPr>
      </w:pPr>
      <w:r w:rsidRPr="00916507">
        <w:rPr>
          <w:rFonts w:ascii="Calibri" w:hAnsi="Calibri" w:cs="Calibri"/>
        </w:rPr>
        <w:t xml:space="preserve">The </w:t>
      </w:r>
      <w:r>
        <w:rPr>
          <w:rFonts w:ascii="Calibri" w:hAnsi="Calibri" w:cs="Calibri"/>
        </w:rPr>
        <w:t>D</w:t>
      </w:r>
      <w:r w:rsidRPr="00916507">
        <w:rPr>
          <w:rFonts w:ascii="Calibri" w:hAnsi="Calibri" w:cs="Calibri"/>
        </w:rPr>
        <w:t xml:space="preserve">irector is removed from office by a resolution of the </w:t>
      </w:r>
      <w:r>
        <w:rPr>
          <w:rFonts w:ascii="Calibri" w:hAnsi="Calibri" w:cs="Calibri"/>
        </w:rPr>
        <w:t>D</w:t>
      </w:r>
      <w:r w:rsidRPr="00916507">
        <w:rPr>
          <w:rFonts w:ascii="Calibri" w:hAnsi="Calibri" w:cs="Calibri"/>
        </w:rPr>
        <w:t>irectors that it is in the best interests of IGPM their office be vacated</w:t>
      </w:r>
      <w:r w:rsidR="00F854F5">
        <w:rPr>
          <w:rFonts w:ascii="Calibri" w:hAnsi="Calibri" w:cs="Calibri"/>
        </w:rPr>
        <w:t xml:space="preserve"> or</w:t>
      </w:r>
      <w:r w:rsidR="0075670F">
        <w:rPr>
          <w:rFonts w:ascii="Calibri" w:hAnsi="Calibri" w:cs="Calibri"/>
        </w:rPr>
        <w:t xml:space="preserve"> the Director has failed to abide by the IGPM Directors’ Code of Conduct</w:t>
      </w:r>
      <w:r w:rsidR="0096773B">
        <w:rPr>
          <w:rFonts w:ascii="Calibri" w:hAnsi="Calibri" w:cs="Calibri"/>
        </w:rPr>
        <w:t xml:space="preserve"> or both</w:t>
      </w:r>
      <w:r w:rsidRPr="00916507">
        <w:rPr>
          <w:rFonts w:ascii="Calibri" w:hAnsi="Calibri" w:cs="Calibri"/>
        </w:rPr>
        <w:t>, pass</w:t>
      </w:r>
      <w:r>
        <w:rPr>
          <w:rFonts w:ascii="Calibri" w:hAnsi="Calibri" w:cs="Calibri"/>
        </w:rPr>
        <w:t>ed at a</w:t>
      </w:r>
      <w:r w:rsidRPr="00916507">
        <w:rPr>
          <w:rFonts w:ascii="Calibri" w:hAnsi="Calibri" w:cs="Calibri"/>
        </w:rPr>
        <w:t xml:space="preserve"> meeting at </w:t>
      </w:r>
      <w:r w:rsidRPr="00916507">
        <w:rPr>
          <w:rFonts w:ascii="Calibri" w:hAnsi="Calibri" w:cs="Calibri"/>
        </w:rPr>
        <w:lastRenderedPageBreak/>
        <w:t xml:space="preserve">which at least half of the </w:t>
      </w:r>
      <w:r>
        <w:rPr>
          <w:rFonts w:ascii="Calibri" w:hAnsi="Calibri" w:cs="Calibri"/>
        </w:rPr>
        <w:t>D</w:t>
      </w:r>
      <w:r w:rsidRPr="00916507">
        <w:rPr>
          <w:rFonts w:ascii="Calibri" w:hAnsi="Calibri" w:cs="Calibri"/>
        </w:rPr>
        <w:t>irectors are present</w:t>
      </w:r>
      <w:r>
        <w:rPr>
          <w:rFonts w:ascii="Calibri" w:hAnsi="Calibri" w:cs="Calibri"/>
        </w:rPr>
        <w:t xml:space="preserve">. </w:t>
      </w:r>
      <w:r w:rsidRPr="00916507">
        <w:rPr>
          <w:rFonts w:ascii="Calibri" w:hAnsi="Calibri" w:cs="Calibri"/>
        </w:rPr>
        <w:t xml:space="preserve"> </w:t>
      </w:r>
      <w:r>
        <w:rPr>
          <w:rFonts w:ascii="Calibri" w:hAnsi="Calibri" w:cs="Calibri"/>
        </w:rPr>
        <w:t>S</w:t>
      </w:r>
      <w:r w:rsidRPr="00916507">
        <w:rPr>
          <w:rFonts w:ascii="Calibri" w:hAnsi="Calibri" w:cs="Calibri"/>
        </w:rPr>
        <w:t>uch a resolution must not be passed unless</w:t>
      </w:r>
      <w:r>
        <w:rPr>
          <w:rFonts w:ascii="Calibri" w:hAnsi="Calibri" w:cs="Calibri"/>
        </w:rPr>
        <w:t>:</w:t>
      </w:r>
    </w:p>
    <w:p w14:paraId="4D0EA7AA" w14:textId="68837E33" w:rsidR="00916507" w:rsidRDefault="00916507" w:rsidP="00916507">
      <w:pPr>
        <w:pStyle w:val="ListParagraph"/>
        <w:numPr>
          <w:ilvl w:val="4"/>
          <w:numId w:val="6"/>
        </w:numPr>
        <w:ind w:left="1843"/>
        <w:rPr>
          <w:rFonts w:ascii="Calibri" w:hAnsi="Calibri" w:cs="Calibri"/>
        </w:rPr>
      </w:pPr>
      <w:r w:rsidRPr="00916507">
        <w:rPr>
          <w:rFonts w:ascii="Calibri" w:hAnsi="Calibri" w:cs="Calibri"/>
        </w:rPr>
        <w:t xml:space="preserve">the </w:t>
      </w:r>
      <w:r>
        <w:rPr>
          <w:rFonts w:ascii="Calibri" w:hAnsi="Calibri" w:cs="Calibri"/>
        </w:rPr>
        <w:t>D</w:t>
      </w:r>
      <w:r w:rsidRPr="00916507">
        <w:rPr>
          <w:rFonts w:ascii="Calibri" w:hAnsi="Calibri" w:cs="Calibri"/>
        </w:rPr>
        <w:t>irector has been given at least 14 clear days</w:t>
      </w:r>
      <w:r>
        <w:rPr>
          <w:rFonts w:ascii="Calibri" w:hAnsi="Calibri" w:cs="Calibri"/>
        </w:rPr>
        <w:t>’</w:t>
      </w:r>
      <w:r w:rsidRPr="00916507">
        <w:rPr>
          <w:rFonts w:ascii="Calibri" w:hAnsi="Calibri" w:cs="Calibri"/>
        </w:rPr>
        <w:t xml:space="preserve"> notice in writing of the meeting of the </w:t>
      </w:r>
      <w:r>
        <w:rPr>
          <w:rFonts w:ascii="Calibri" w:hAnsi="Calibri" w:cs="Calibri"/>
        </w:rPr>
        <w:t>D</w:t>
      </w:r>
      <w:r w:rsidRPr="00916507">
        <w:rPr>
          <w:rFonts w:ascii="Calibri" w:hAnsi="Calibri" w:cs="Calibri"/>
        </w:rPr>
        <w:t>irectors at which the resolution will be proposed and the reasons why it will be proposed</w:t>
      </w:r>
      <w:r>
        <w:rPr>
          <w:rFonts w:ascii="Calibri" w:hAnsi="Calibri" w:cs="Calibri"/>
        </w:rPr>
        <w:t xml:space="preserve">; </w:t>
      </w:r>
      <w:r w:rsidRPr="00916507">
        <w:rPr>
          <w:rFonts w:ascii="Calibri" w:hAnsi="Calibri" w:cs="Calibri"/>
        </w:rPr>
        <w:t>and</w:t>
      </w:r>
    </w:p>
    <w:p w14:paraId="75AB2B22" w14:textId="72E260F9" w:rsidR="00384D14" w:rsidRDefault="00916507" w:rsidP="00916507">
      <w:pPr>
        <w:pStyle w:val="ListParagraph"/>
        <w:numPr>
          <w:ilvl w:val="4"/>
          <w:numId w:val="6"/>
        </w:numPr>
        <w:ind w:left="1843"/>
        <w:rPr>
          <w:rFonts w:ascii="Calibri" w:hAnsi="Calibri" w:cs="Calibri"/>
        </w:rPr>
      </w:pPr>
      <w:r w:rsidRPr="00916507">
        <w:rPr>
          <w:rFonts w:ascii="Calibri" w:hAnsi="Calibri" w:cs="Calibri"/>
        </w:rPr>
        <w:t xml:space="preserve">the </w:t>
      </w:r>
      <w:r>
        <w:rPr>
          <w:rFonts w:ascii="Calibri" w:hAnsi="Calibri" w:cs="Calibri"/>
        </w:rPr>
        <w:t>D</w:t>
      </w:r>
      <w:r w:rsidRPr="00916507">
        <w:rPr>
          <w:rFonts w:ascii="Calibri" w:hAnsi="Calibri" w:cs="Calibri"/>
        </w:rPr>
        <w:t>irector has been given a reasonable opportunity to make representations to the meeting either in person or in writing</w:t>
      </w:r>
      <w:r>
        <w:rPr>
          <w:rFonts w:ascii="Calibri" w:hAnsi="Calibri" w:cs="Calibri"/>
        </w:rPr>
        <w:t>.</w:t>
      </w:r>
      <w:r w:rsidRPr="00916507">
        <w:rPr>
          <w:rFonts w:ascii="Calibri" w:hAnsi="Calibri" w:cs="Calibri"/>
        </w:rPr>
        <w:t xml:space="preserve"> </w:t>
      </w:r>
      <w:r>
        <w:rPr>
          <w:rFonts w:ascii="Calibri" w:hAnsi="Calibri" w:cs="Calibri"/>
        </w:rPr>
        <w:t xml:space="preserve"> T</w:t>
      </w:r>
      <w:r w:rsidRPr="00916507">
        <w:rPr>
          <w:rFonts w:ascii="Calibri" w:hAnsi="Calibri" w:cs="Calibri"/>
        </w:rPr>
        <w:t xml:space="preserve">he other </w:t>
      </w:r>
      <w:r>
        <w:rPr>
          <w:rFonts w:ascii="Calibri" w:hAnsi="Calibri" w:cs="Calibri"/>
        </w:rPr>
        <w:t>D</w:t>
      </w:r>
      <w:r w:rsidRPr="00916507">
        <w:rPr>
          <w:rFonts w:ascii="Calibri" w:hAnsi="Calibri" w:cs="Calibri"/>
        </w:rPr>
        <w:t xml:space="preserve">irectors must consider any representations made by the </w:t>
      </w:r>
      <w:r>
        <w:rPr>
          <w:rFonts w:ascii="Calibri" w:hAnsi="Calibri" w:cs="Calibri"/>
        </w:rPr>
        <w:t>D</w:t>
      </w:r>
      <w:r w:rsidRPr="00916507">
        <w:rPr>
          <w:rFonts w:ascii="Calibri" w:hAnsi="Calibri" w:cs="Calibri"/>
        </w:rPr>
        <w:t xml:space="preserve">irector </w:t>
      </w:r>
      <w:r>
        <w:rPr>
          <w:rFonts w:ascii="Calibri" w:hAnsi="Calibri" w:cs="Calibri"/>
        </w:rPr>
        <w:t>(</w:t>
      </w:r>
      <w:r w:rsidRPr="00916507">
        <w:rPr>
          <w:rFonts w:ascii="Calibri" w:hAnsi="Calibri" w:cs="Calibri"/>
        </w:rPr>
        <w:t xml:space="preserve">or the </w:t>
      </w:r>
      <w:r>
        <w:rPr>
          <w:rFonts w:ascii="Calibri" w:hAnsi="Calibri" w:cs="Calibri"/>
        </w:rPr>
        <w:t>D</w:t>
      </w:r>
      <w:r w:rsidRPr="00916507">
        <w:rPr>
          <w:rFonts w:ascii="Calibri" w:hAnsi="Calibri" w:cs="Calibri"/>
        </w:rPr>
        <w:t>irector's representative</w:t>
      </w:r>
      <w:r>
        <w:rPr>
          <w:rFonts w:ascii="Calibri" w:hAnsi="Calibri" w:cs="Calibri"/>
        </w:rPr>
        <w:t>)</w:t>
      </w:r>
      <w:r w:rsidRPr="00916507">
        <w:rPr>
          <w:rFonts w:ascii="Calibri" w:hAnsi="Calibri" w:cs="Calibri"/>
        </w:rPr>
        <w:t xml:space="preserve"> and inform the </w:t>
      </w:r>
      <w:r>
        <w:rPr>
          <w:rFonts w:ascii="Calibri" w:hAnsi="Calibri" w:cs="Calibri"/>
        </w:rPr>
        <w:t>D</w:t>
      </w:r>
      <w:r w:rsidRPr="00916507">
        <w:rPr>
          <w:rFonts w:ascii="Calibri" w:hAnsi="Calibri" w:cs="Calibri"/>
        </w:rPr>
        <w:t>irector of their decision following such consideration</w:t>
      </w:r>
      <w:r>
        <w:rPr>
          <w:rFonts w:ascii="Calibri" w:hAnsi="Calibri" w:cs="Calibri"/>
        </w:rPr>
        <w:t>.</w:t>
      </w:r>
      <w:r w:rsidRPr="00916507">
        <w:rPr>
          <w:rFonts w:ascii="Calibri" w:hAnsi="Calibri" w:cs="Calibri"/>
        </w:rPr>
        <w:t xml:space="preserve"> </w:t>
      </w:r>
      <w:r>
        <w:rPr>
          <w:rFonts w:ascii="Calibri" w:hAnsi="Calibri" w:cs="Calibri"/>
        </w:rPr>
        <w:t>T</w:t>
      </w:r>
      <w:r w:rsidRPr="00916507">
        <w:rPr>
          <w:rFonts w:ascii="Calibri" w:hAnsi="Calibri" w:cs="Calibri"/>
        </w:rPr>
        <w:t>here sh</w:t>
      </w:r>
      <w:r>
        <w:rPr>
          <w:rFonts w:ascii="Calibri" w:hAnsi="Calibri" w:cs="Calibri"/>
        </w:rPr>
        <w:t>all</w:t>
      </w:r>
      <w:r w:rsidRPr="00916507">
        <w:rPr>
          <w:rFonts w:ascii="Calibri" w:hAnsi="Calibri" w:cs="Calibri"/>
        </w:rPr>
        <w:t xml:space="preserve"> be no right of appeal from a decision of the </w:t>
      </w:r>
      <w:r>
        <w:rPr>
          <w:rFonts w:ascii="Calibri" w:hAnsi="Calibri" w:cs="Calibri"/>
        </w:rPr>
        <w:t>D</w:t>
      </w:r>
      <w:r w:rsidRPr="00916507">
        <w:rPr>
          <w:rFonts w:ascii="Calibri" w:hAnsi="Calibri" w:cs="Calibri"/>
        </w:rPr>
        <w:t xml:space="preserve">irectors </w:t>
      </w:r>
      <w:r>
        <w:rPr>
          <w:rFonts w:ascii="Calibri" w:hAnsi="Calibri" w:cs="Calibri"/>
        </w:rPr>
        <w:t xml:space="preserve">in accordance with this </w:t>
      </w:r>
      <w:r w:rsidR="00451D8D">
        <w:rPr>
          <w:rFonts w:ascii="Calibri" w:hAnsi="Calibri" w:cs="Calibri"/>
        </w:rPr>
        <w:t>article</w:t>
      </w:r>
      <w:r w:rsidR="00384D14">
        <w:rPr>
          <w:rFonts w:ascii="Calibri" w:hAnsi="Calibri" w:cs="Calibri"/>
        </w:rPr>
        <w:t>.</w:t>
      </w:r>
    </w:p>
    <w:p w14:paraId="6400AF05" w14:textId="2BB4BC1B" w:rsidR="00F33F5D" w:rsidRDefault="00F33F5D" w:rsidP="00F33F5D">
      <w:pPr>
        <w:pStyle w:val="ListParagraph"/>
        <w:numPr>
          <w:ilvl w:val="1"/>
          <w:numId w:val="6"/>
        </w:numPr>
        <w:rPr>
          <w:rFonts w:ascii="Calibri" w:hAnsi="Calibri" w:cs="Calibri"/>
        </w:rPr>
      </w:pPr>
      <w:r>
        <w:rPr>
          <w:rFonts w:ascii="Calibri" w:hAnsi="Calibri" w:cs="Calibri"/>
        </w:rPr>
        <w:t>Directors’ general authority</w:t>
      </w:r>
    </w:p>
    <w:p w14:paraId="72B05BDF" w14:textId="1316B683" w:rsidR="00F33F5D" w:rsidRDefault="00F33F5D" w:rsidP="00F33F5D">
      <w:pPr>
        <w:pStyle w:val="ListParagraph"/>
        <w:numPr>
          <w:ilvl w:val="2"/>
          <w:numId w:val="6"/>
        </w:numPr>
        <w:rPr>
          <w:rFonts w:ascii="Calibri" w:hAnsi="Calibri" w:cs="Calibri"/>
        </w:rPr>
      </w:pPr>
      <w:r w:rsidRPr="00F33F5D">
        <w:rPr>
          <w:rFonts w:ascii="Calibri" w:hAnsi="Calibri" w:cs="Calibri"/>
        </w:rPr>
        <w:t xml:space="preserve">Subject to the </w:t>
      </w:r>
      <w:r w:rsidR="001309E3">
        <w:rPr>
          <w:rFonts w:ascii="Calibri" w:hAnsi="Calibri" w:cs="Calibri"/>
        </w:rPr>
        <w:t>A</w:t>
      </w:r>
      <w:r w:rsidRPr="00F33F5D">
        <w:rPr>
          <w:rFonts w:ascii="Calibri" w:hAnsi="Calibri" w:cs="Calibri"/>
        </w:rPr>
        <w:t xml:space="preserve">rticles, the </w:t>
      </w:r>
      <w:r>
        <w:rPr>
          <w:rFonts w:ascii="Calibri" w:hAnsi="Calibri" w:cs="Calibri"/>
        </w:rPr>
        <w:t>D</w:t>
      </w:r>
      <w:r w:rsidRPr="00F33F5D">
        <w:rPr>
          <w:rFonts w:ascii="Calibri" w:hAnsi="Calibri" w:cs="Calibri"/>
        </w:rPr>
        <w:t xml:space="preserve">irectors are responsible for the management of </w:t>
      </w:r>
      <w:r>
        <w:rPr>
          <w:rFonts w:ascii="Calibri" w:hAnsi="Calibri" w:cs="Calibri"/>
        </w:rPr>
        <w:t>IGPM’</w:t>
      </w:r>
      <w:r w:rsidRPr="00F33F5D">
        <w:rPr>
          <w:rFonts w:ascii="Calibri" w:hAnsi="Calibri" w:cs="Calibri"/>
        </w:rPr>
        <w:t>s business for which purpose they may exercise all the powers of IGPM</w:t>
      </w:r>
      <w:r w:rsidR="002D2614">
        <w:rPr>
          <w:rFonts w:ascii="Calibri" w:hAnsi="Calibri" w:cs="Calibri"/>
        </w:rPr>
        <w:t xml:space="preserve">.  </w:t>
      </w:r>
      <w:r w:rsidR="002D2614" w:rsidRPr="002D2614">
        <w:rPr>
          <w:rFonts w:ascii="Calibri" w:hAnsi="Calibri" w:cs="Calibri"/>
        </w:rPr>
        <w:t xml:space="preserve">Subject to the </w:t>
      </w:r>
      <w:r w:rsidR="001309E3">
        <w:rPr>
          <w:rFonts w:ascii="Calibri" w:hAnsi="Calibri" w:cs="Calibri"/>
        </w:rPr>
        <w:t>A</w:t>
      </w:r>
      <w:r w:rsidR="002D2614" w:rsidRPr="002D2614">
        <w:rPr>
          <w:rFonts w:ascii="Calibri" w:hAnsi="Calibri" w:cs="Calibri"/>
        </w:rPr>
        <w:t xml:space="preserve">rticles, the </w:t>
      </w:r>
      <w:r w:rsidR="002D2614">
        <w:rPr>
          <w:rFonts w:ascii="Calibri" w:hAnsi="Calibri" w:cs="Calibri"/>
        </w:rPr>
        <w:t>D</w:t>
      </w:r>
      <w:r w:rsidR="002D2614" w:rsidRPr="002D2614">
        <w:rPr>
          <w:rFonts w:ascii="Calibri" w:hAnsi="Calibri" w:cs="Calibri"/>
        </w:rPr>
        <w:t>irectors may regulate their proceedings as they see fit</w:t>
      </w:r>
      <w:r w:rsidR="002D2614">
        <w:rPr>
          <w:rFonts w:ascii="Calibri" w:hAnsi="Calibri" w:cs="Calibri"/>
        </w:rPr>
        <w:t>.</w:t>
      </w:r>
    </w:p>
    <w:p w14:paraId="75C7AFD1" w14:textId="3A950D4F" w:rsidR="00F33F5D" w:rsidRDefault="00F33F5D" w:rsidP="00F33F5D">
      <w:pPr>
        <w:pStyle w:val="ListParagraph"/>
        <w:numPr>
          <w:ilvl w:val="2"/>
          <w:numId w:val="6"/>
        </w:numPr>
        <w:rPr>
          <w:rFonts w:ascii="Calibri" w:hAnsi="Calibri" w:cs="Calibri"/>
        </w:rPr>
      </w:pPr>
      <w:r w:rsidRPr="00F33F5D">
        <w:rPr>
          <w:rFonts w:ascii="Calibri" w:hAnsi="Calibri" w:cs="Calibri"/>
        </w:rPr>
        <w:t xml:space="preserve">However, the members may, by special resolution, direct the </w:t>
      </w:r>
      <w:r>
        <w:rPr>
          <w:rFonts w:ascii="Calibri" w:hAnsi="Calibri" w:cs="Calibri"/>
        </w:rPr>
        <w:t>D</w:t>
      </w:r>
      <w:r w:rsidRPr="00F33F5D">
        <w:rPr>
          <w:rFonts w:ascii="Calibri" w:hAnsi="Calibri" w:cs="Calibri"/>
        </w:rPr>
        <w:t xml:space="preserve">irectors to take, or refrain from taking, </w:t>
      </w:r>
      <w:r w:rsidR="002D2614">
        <w:rPr>
          <w:rFonts w:ascii="Calibri" w:hAnsi="Calibri" w:cs="Calibri"/>
        </w:rPr>
        <w:t xml:space="preserve">any </w:t>
      </w:r>
      <w:r w:rsidRPr="00F33F5D">
        <w:rPr>
          <w:rFonts w:ascii="Calibri" w:hAnsi="Calibri" w:cs="Calibri"/>
        </w:rPr>
        <w:t>specified action</w:t>
      </w:r>
      <w:r>
        <w:rPr>
          <w:rFonts w:ascii="Calibri" w:hAnsi="Calibri" w:cs="Calibri"/>
        </w:rPr>
        <w:t>.</w:t>
      </w:r>
    </w:p>
    <w:p w14:paraId="342F97AE" w14:textId="517C03DC" w:rsidR="00F33F5D" w:rsidRDefault="00F33F5D" w:rsidP="00F33F5D">
      <w:pPr>
        <w:pStyle w:val="ListParagraph"/>
        <w:numPr>
          <w:ilvl w:val="2"/>
          <w:numId w:val="6"/>
        </w:numPr>
        <w:ind w:left="1135" w:hanging="284"/>
        <w:rPr>
          <w:rFonts w:ascii="Calibri" w:hAnsi="Calibri" w:cs="Calibri"/>
        </w:rPr>
      </w:pPr>
      <w:r w:rsidRPr="00F33F5D">
        <w:rPr>
          <w:rFonts w:ascii="Calibri" w:hAnsi="Calibri" w:cs="Calibri"/>
        </w:rPr>
        <w:t xml:space="preserve">Subject to the </w:t>
      </w:r>
      <w:r w:rsidR="001309E3">
        <w:rPr>
          <w:rFonts w:ascii="Calibri" w:hAnsi="Calibri" w:cs="Calibri"/>
        </w:rPr>
        <w:t>A</w:t>
      </w:r>
      <w:r w:rsidRPr="00F33F5D">
        <w:rPr>
          <w:rFonts w:ascii="Calibri" w:hAnsi="Calibri" w:cs="Calibri"/>
        </w:rPr>
        <w:t xml:space="preserve">rticles, the </w:t>
      </w:r>
      <w:r>
        <w:rPr>
          <w:rFonts w:ascii="Calibri" w:hAnsi="Calibri" w:cs="Calibri"/>
        </w:rPr>
        <w:t>D</w:t>
      </w:r>
      <w:r w:rsidRPr="00F33F5D">
        <w:rPr>
          <w:rFonts w:ascii="Calibri" w:hAnsi="Calibri" w:cs="Calibri"/>
        </w:rPr>
        <w:t xml:space="preserve">irectors may delegate any of the powers which are conferred on them under the </w:t>
      </w:r>
      <w:r>
        <w:rPr>
          <w:rFonts w:ascii="Calibri" w:hAnsi="Calibri" w:cs="Calibri"/>
        </w:rPr>
        <w:t>A</w:t>
      </w:r>
      <w:r w:rsidRPr="00F33F5D">
        <w:rPr>
          <w:rFonts w:ascii="Calibri" w:hAnsi="Calibri" w:cs="Calibri"/>
        </w:rPr>
        <w:t>rticles</w:t>
      </w:r>
    </w:p>
    <w:p w14:paraId="418E972A" w14:textId="73A9BC1E" w:rsidR="00F33F5D" w:rsidRPr="00F33F5D" w:rsidRDefault="00F33F5D" w:rsidP="00F33F5D">
      <w:pPr>
        <w:pStyle w:val="ListParagraph"/>
        <w:numPr>
          <w:ilvl w:val="3"/>
          <w:numId w:val="6"/>
        </w:numPr>
        <w:rPr>
          <w:rFonts w:ascii="Calibri" w:hAnsi="Calibri" w:cs="Calibri"/>
        </w:rPr>
      </w:pPr>
      <w:r w:rsidRPr="00F33F5D">
        <w:rPr>
          <w:rFonts w:ascii="Calibri" w:hAnsi="Calibri" w:cs="Calibri"/>
        </w:rPr>
        <w:t xml:space="preserve">To such person or </w:t>
      </w:r>
      <w:proofErr w:type="gramStart"/>
      <w:r w:rsidRPr="00F33F5D">
        <w:rPr>
          <w:rFonts w:ascii="Calibri" w:hAnsi="Calibri" w:cs="Calibri"/>
        </w:rPr>
        <w:t>committee</w:t>
      </w:r>
      <w:r>
        <w:rPr>
          <w:rFonts w:ascii="Calibri" w:hAnsi="Calibri" w:cs="Calibri"/>
        </w:rPr>
        <w:t>;</w:t>
      </w:r>
      <w:proofErr w:type="gramEnd"/>
    </w:p>
    <w:p w14:paraId="76674BA9" w14:textId="51A2CDCC" w:rsidR="00F33F5D" w:rsidRPr="00F33F5D" w:rsidRDefault="00F33F5D" w:rsidP="00F33F5D">
      <w:pPr>
        <w:pStyle w:val="ListParagraph"/>
        <w:numPr>
          <w:ilvl w:val="3"/>
          <w:numId w:val="6"/>
        </w:numPr>
        <w:rPr>
          <w:rFonts w:ascii="Calibri" w:hAnsi="Calibri" w:cs="Calibri"/>
        </w:rPr>
      </w:pPr>
      <w:r w:rsidRPr="00F33F5D">
        <w:rPr>
          <w:rFonts w:ascii="Calibri" w:hAnsi="Calibri" w:cs="Calibri"/>
        </w:rPr>
        <w:t xml:space="preserve">By such </w:t>
      </w:r>
      <w:proofErr w:type="gramStart"/>
      <w:r w:rsidRPr="00F33F5D">
        <w:rPr>
          <w:rFonts w:ascii="Calibri" w:hAnsi="Calibri" w:cs="Calibri"/>
        </w:rPr>
        <w:t>means</w:t>
      </w:r>
      <w:r>
        <w:rPr>
          <w:rFonts w:ascii="Calibri" w:hAnsi="Calibri" w:cs="Calibri"/>
        </w:rPr>
        <w:t>;</w:t>
      </w:r>
      <w:proofErr w:type="gramEnd"/>
    </w:p>
    <w:p w14:paraId="3FFB2F4E" w14:textId="6DBDF189" w:rsidR="00F33F5D" w:rsidRDefault="00F33F5D" w:rsidP="00F33F5D">
      <w:pPr>
        <w:pStyle w:val="ListParagraph"/>
        <w:numPr>
          <w:ilvl w:val="3"/>
          <w:numId w:val="6"/>
        </w:numPr>
        <w:rPr>
          <w:rFonts w:ascii="Calibri" w:hAnsi="Calibri" w:cs="Calibri"/>
        </w:rPr>
      </w:pPr>
      <w:r w:rsidRPr="00F33F5D">
        <w:rPr>
          <w:rFonts w:ascii="Calibri" w:hAnsi="Calibri" w:cs="Calibri"/>
        </w:rPr>
        <w:t xml:space="preserve">To such an </w:t>
      </w:r>
      <w:proofErr w:type="gramStart"/>
      <w:r w:rsidRPr="00F33F5D">
        <w:rPr>
          <w:rFonts w:ascii="Calibri" w:hAnsi="Calibri" w:cs="Calibri"/>
        </w:rPr>
        <w:t>extent</w:t>
      </w:r>
      <w:r>
        <w:rPr>
          <w:rFonts w:ascii="Calibri" w:hAnsi="Calibri" w:cs="Calibri"/>
        </w:rPr>
        <w:t>;</w:t>
      </w:r>
      <w:proofErr w:type="gramEnd"/>
    </w:p>
    <w:p w14:paraId="67ABD98B" w14:textId="77777777" w:rsidR="00F33F5D" w:rsidRDefault="00F33F5D" w:rsidP="00F33F5D">
      <w:pPr>
        <w:pStyle w:val="ListParagraph"/>
        <w:numPr>
          <w:ilvl w:val="3"/>
          <w:numId w:val="6"/>
        </w:numPr>
        <w:rPr>
          <w:rFonts w:ascii="Calibri" w:hAnsi="Calibri" w:cs="Calibri"/>
        </w:rPr>
      </w:pPr>
      <w:r w:rsidRPr="00F33F5D">
        <w:rPr>
          <w:rFonts w:ascii="Calibri" w:hAnsi="Calibri" w:cs="Calibri"/>
        </w:rPr>
        <w:t>In relation to such matters</w:t>
      </w:r>
      <w:r>
        <w:rPr>
          <w:rFonts w:ascii="Calibri" w:hAnsi="Calibri" w:cs="Calibri"/>
        </w:rPr>
        <w:t xml:space="preserve">; </w:t>
      </w:r>
      <w:r w:rsidRPr="00F33F5D">
        <w:rPr>
          <w:rFonts w:ascii="Calibri" w:hAnsi="Calibri" w:cs="Calibri"/>
        </w:rPr>
        <w:t xml:space="preserve">and </w:t>
      </w:r>
    </w:p>
    <w:p w14:paraId="67C693EE" w14:textId="61862E43" w:rsidR="00F33F5D" w:rsidRDefault="00F33F5D" w:rsidP="00F33F5D">
      <w:pPr>
        <w:pStyle w:val="ListParagraph"/>
        <w:numPr>
          <w:ilvl w:val="3"/>
          <w:numId w:val="6"/>
        </w:numPr>
        <w:spacing w:after="0"/>
        <w:rPr>
          <w:rFonts w:ascii="Calibri" w:hAnsi="Calibri" w:cs="Calibri"/>
        </w:rPr>
      </w:pPr>
      <w:r w:rsidRPr="00F33F5D">
        <w:rPr>
          <w:rFonts w:ascii="Calibri" w:hAnsi="Calibri" w:cs="Calibri"/>
        </w:rPr>
        <w:t>on such terms and conditions</w:t>
      </w:r>
    </w:p>
    <w:p w14:paraId="1C663A74" w14:textId="32059314" w:rsidR="00F33F5D" w:rsidRPr="00F33F5D" w:rsidRDefault="00F33F5D" w:rsidP="00F33F5D">
      <w:pPr>
        <w:spacing w:after="0"/>
        <w:ind w:left="1134"/>
        <w:rPr>
          <w:rFonts w:ascii="Calibri" w:hAnsi="Calibri" w:cs="Calibri"/>
        </w:rPr>
      </w:pPr>
      <w:r w:rsidRPr="00F33F5D">
        <w:rPr>
          <w:rFonts w:ascii="Calibri" w:hAnsi="Calibri" w:cs="Calibri"/>
        </w:rPr>
        <w:t>as they think fit</w:t>
      </w:r>
      <w:r>
        <w:rPr>
          <w:rFonts w:ascii="Calibri" w:hAnsi="Calibri" w:cs="Calibri"/>
        </w:rPr>
        <w:t xml:space="preserve">, </w:t>
      </w:r>
      <w:r w:rsidRPr="00F33F5D">
        <w:rPr>
          <w:rFonts w:ascii="Calibri" w:hAnsi="Calibri" w:cs="Calibri"/>
        </w:rPr>
        <w:t>provided the terms of such delegation are recorded in the minutes</w:t>
      </w:r>
      <w:r>
        <w:rPr>
          <w:rFonts w:ascii="Calibri" w:hAnsi="Calibri" w:cs="Calibri"/>
        </w:rPr>
        <w:t>.</w:t>
      </w:r>
    </w:p>
    <w:p w14:paraId="20773473" w14:textId="6A32C676" w:rsidR="00F33F5D" w:rsidRDefault="00F33F5D" w:rsidP="00F33F5D">
      <w:pPr>
        <w:pStyle w:val="ListParagraph"/>
        <w:numPr>
          <w:ilvl w:val="2"/>
          <w:numId w:val="6"/>
        </w:numPr>
        <w:rPr>
          <w:rFonts w:ascii="Calibri" w:hAnsi="Calibri" w:cs="Calibri"/>
        </w:rPr>
      </w:pPr>
      <w:r w:rsidRPr="00F33F5D">
        <w:rPr>
          <w:rFonts w:ascii="Calibri" w:hAnsi="Calibri" w:cs="Calibri"/>
        </w:rPr>
        <w:t xml:space="preserve">The </w:t>
      </w:r>
      <w:r>
        <w:rPr>
          <w:rFonts w:ascii="Calibri" w:hAnsi="Calibri" w:cs="Calibri"/>
        </w:rPr>
        <w:t>D</w:t>
      </w:r>
      <w:r w:rsidRPr="00F33F5D">
        <w:rPr>
          <w:rFonts w:ascii="Calibri" w:hAnsi="Calibri" w:cs="Calibri"/>
        </w:rPr>
        <w:t xml:space="preserve">irectors may revoke any delegation in whole or </w:t>
      </w:r>
      <w:proofErr w:type="gramStart"/>
      <w:r w:rsidRPr="00F33F5D">
        <w:rPr>
          <w:rFonts w:ascii="Calibri" w:hAnsi="Calibri" w:cs="Calibri"/>
        </w:rPr>
        <w:t>part, or</w:t>
      </w:r>
      <w:proofErr w:type="gramEnd"/>
      <w:r w:rsidRPr="00F33F5D">
        <w:rPr>
          <w:rFonts w:ascii="Calibri" w:hAnsi="Calibri" w:cs="Calibri"/>
        </w:rPr>
        <w:t xml:space="preserve"> alter its terms and conditions</w:t>
      </w:r>
      <w:r>
        <w:rPr>
          <w:rFonts w:ascii="Calibri" w:hAnsi="Calibri" w:cs="Calibri"/>
        </w:rPr>
        <w:t>.</w:t>
      </w:r>
    </w:p>
    <w:p w14:paraId="1A34F8FB" w14:textId="6160322C" w:rsidR="00F33F5D" w:rsidRDefault="00F33F5D" w:rsidP="00F33F5D">
      <w:pPr>
        <w:pStyle w:val="ListParagraph"/>
        <w:numPr>
          <w:ilvl w:val="1"/>
          <w:numId w:val="6"/>
        </w:numPr>
        <w:rPr>
          <w:rFonts w:ascii="Calibri" w:hAnsi="Calibri" w:cs="Calibri"/>
        </w:rPr>
      </w:pPr>
      <w:r>
        <w:rPr>
          <w:rFonts w:ascii="Calibri" w:hAnsi="Calibri" w:cs="Calibri"/>
        </w:rPr>
        <w:t xml:space="preserve">Decision making by </w:t>
      </w:r>
      <w:r w:rsidR="002D2614">
        <w:rPr>
          <w:rFonts w:ascii="Calibri" w:hAnsi="Calibri" w:cs="Calibri"/>
        </w:rPr>
        <w:t>D</w:t>
      </w:r>
      <w:r>
        <w:rPr>
          <w:rFonts w:ascii="Calibri" w:hAnsi="Calibri" w:cs="Calibri"/>
        </w:rPr>
        <w:t>irectors</w:t>
      </w:r>
    </w:p>
    <w:p w14:paraId="5AB8D22C" w14:textId="375F559C" w:rsidR="002D2614" w:rsidRDefault="002D2614" w:rsidP="002D2614">
      <w:pPr>
        <w:pStyle w:val="ListParagraph"/>
        <w:numPr>
          <w:ilvl w:val="2"/>
          <w:numId w:val="6"/>
        </w:numPr>
        <w:rPr>
          <w:rFonts w:ascii="Calibri" w:hAnsi="Calibri" w:cs="Calibri"/>
        </w:rPr>
      </w:pPr>
      <w:r w:rsidRPr="002D2614">
        <w:rPr>
          <w:rFonts w:ascii="Calibri" w:hAnsi="Calibri" w:cs="Calibri"/>
        </w:rPr>
        <w:t xml:space="preserve">Any decision of the </w:t>
      </w:r>
      <w:r>
        <w:rPr>
          <w:rFonts w:ascii="Calibri" w:hAnsi="Calibri" w:cs="Calibri"/>
        </w:rPr>
        <w:t>D</w:t>
      </w:r>
      <w:r w:rsidRPr="002D2614">
        <w:rPr>
          <w:rFonts w:ascii="Calibri" w:hAnsi="Calibri" w:cs="Calibri"/>
        </w:rPr>
        <w:t xml:space="preserve">irectors must be a majority decision at a </w:t>
      </w:r>
      <w:proofErr w:type="gramStart"/>
      <w:r>
        <w:rPr>
          <w:rFonts w:ascii="Calibri" w:hAnsi="Calibri" w:cs="Calibri"/>
        </w:rPr>
        <w:t>D</w:t>
      </w:r>
      <w:r w:rsidRPr="002D2614">
        <w:rPr>
          <w:rFonts w:ascii="Calibri" w:hAnsi="Calibri" w:cs="Calibri"/>
        </w:rPr>
        <w:t>irectors</w:t>
      </w:r>
      <w:r>
        <w:rPr>
          <w:rFonts w:ascii="Calibri" w:hAnsi="Calibri" w:cs="Calibri"/>
        </w:rPr>
        <w:t>’</w:t>
      </w:r>
      <w:proofErr w:type="gramEnd"/>
      <w:r w:rsidRPr="002D2614">
        <w:rPr>
          <w:rFonts w:ascii="Calibri" w:hAnsi="Calibri" w:cs="Calibri"/>
        </w:rPr>
        <w:t xml:space="preserve"> meeting where there is a quorum</w:t>
      </w:r>
      <w:r>
        <w:rPr>
          <w:rFonts w:ascii="Calibri" w:hAnsi="Calibri" w:cs="Calibri"/>
        </w:rPr>
        <w:t>.</w:t>
      </w:r>
    </w:p>
    <w:p w14:paraId="73B51230" w14:textId="376D99AE" w:rsidR="00707202" w:rsidRDefault="00707202" w:rsidP="002D2614">
      <w:pPr>
        <w:pStyle w:val="ListParagraph"/>
        <w:numPr>
          <w:ilvl w:val="2"/>
          <w:numId w:val="6"/>
        </w:numPr>
        <w:rPr>
          <w:rFonts w:ascii="Calibri" w:hAnsi="Calibri" w:cs="Calibri"/>
        </w:rPr>
      </w:pPr>
      <w:r w:rsidRPr="00707202">
        <w:rPr>
          <w:rFonts w:ascii="Calibri" w:hAnsi="Calibri" w:cs="Calibri"/>
        </w:rPr>
        <w:t>In all proceedings of Directors</w:t>
      </w:r>
      <w:r>
        <w:rPr>
          <w:rFonts w:ascii="Calibri" w:hAnsi="Calibri" w:cs="Calibri"/>
        </w:rPr>
        <w:t>,</w:t>
      </w:r>
      <w:r w:rsidRPr="00707202">
        <w:rPr>
          <w:rFonts w:ascii="Calibri" w:hAnsi="Calibri" w:cs="Calibri"/>
        </w:rPr>
        <w:t xml:space="preserve"> each Director must not have more than one vote.</w:t>
      </w:r>
    </w:p>
    <w:p w14:paraId="081852EA" w14:textId="16582D94" w:rsidR="002D2614" w:rsidRPr="002D2614" w:rsidRDefault="002D2614" w:rsidP="002D2614">
      <w:pPr>
        <w:pStyle w:val="ListParagraph"/>
        <w:numPr>
          <w:ilvl w:val="2"/>
          <w:numId w:val="6"/>
        </w:numPr>
        <w:rPr>
          <w:rFonts w:ascii="Calibri" w:hAnsi="Calibri" w:cs="Calibri"/>
        </w:rPr>
      </w:pPr>
      <w:r w:rsidRPr="002D2614">
        <w:rPr>
          <w:rFonts w:ascii="Calibri" w:hAnsi="Calibri" w:cs="Calibri"/>
        </w:rPr>
        <w:t xml:space="preserve">Directors may pass a written resolution on identical terms to the provisions in </w:t>
      </w:r>
      <w:r w:rsidR="00707202">
        <w:rPr>
          <w:rFonts w:ascii="Calibri" w:hAnsi="Calibri" w:cs="Calibri"/>
        </w:rPr>
        <w:t>A</w:t>
      </w:r>
      <w:r w:rsidR="00451D8D">
        <w:rPr>
          <w:rFonts w:ascii="Calibri" w:hAnsi="Calibri" w:cs="Calibri"/>
        </w:rPr>
        <w:t>rticle</w:t>
      </w:r>
      <w:r w:rsidRPr="002D2614">
        <w:rPr>
          <w:rFonts w:ascii="Calibri" w:hAnsi="Calibri" w:cs="Calibri"/>
        </w:rPr>
        <w:t xml:space="preserve"> 6</w:t>
      </w:r>
      <w:r>
        <w:rPr>
          <w:rFonts w:ascii="Calibri" w:hAnsi="Calibri" w:cs="Calibri"/>
        </w:rPr>
        <w:t>d</w:t>
      </w:r>
      <w:r w:rsidRPr="002D2614">
        <w:rPr>
          <w:rFonts w:ascii="Calibri" w:hAnsi="Calibri" w:cs="Calibri"/>
        </w:rPr>
        <w:t xml:space="preserve"> above</w:t>
      </w:r>
      <w:r>
        <w:rPr>
          <w:rFonts w:ascii="Calibri" w:hAnsi="Calibri" w:cs="Calibri"/>
        </w:rPr>
        <w:t>.</w:t>
      </w:r>
    </w:p>
    <w:p w14:paraId="0204068E" w14:textId="04BB014D" w:rsidR="00F33F5D" w:rsidRDefault="00F33F5D" w:rsidP="00F33F5D">
      <w:pPr>
        <w:pStyle w:val="ListParagraph"/>
        <w:numPr>
          <w:ilvl w:val="1"/>
          <w:numId w:val="6"/>
        </w:numPr>
        <w:rPr>
          <w:rFonts w:ascii="Calibri" w:hAnsi="Calibri" w:cs="Calibri"/>
        </w:rPr>
      </w:pPr>
      <w:r>
        <w:rPr>
          <w:rFonts w:ascii="Calibri" w:hAnsi="Calibri" w:cs="Calibri"/>
        </w:rPr>
        <w:t>Directors’ meetings</w:t>
      </w:r>
    </w:p>
    <w:p w14:paraId="1128A598" w14:textId="7A27D6A3" w:rsidR="002D2614" w:rsidRDefault="002D2614" w:rsidP="002D2614">
      <w:pPr>
        <w:pStyle w:val="ListParagraph"/>
        <w:numPr>
          <w:ilvl w:val="2"/>
          <w:numId w:val="6"/>
        </w:numPr>
        <w:rPr>
          <w:rFonts w:ascii="Calibri" w:hAnsi="Calibri" w:cs="Calibri"/>
        </w:rPr>
      </w:pPr>
      <w:r>
        <w:rPr>
          <w:rFonts w:ascii="Calibri" w:hAnsi="Calibri" w:cs="Calibri"/>
        </w:rPr>
        <w:t>Any</w:t>
      </w:r>
      <w:r w:rsidRPr="002D2614">
        <w:rPr>
          <w:rFonts w:ascii="Calibri" w:hAnsi="Calibri" w:cs="Calibri"/>
        </w:rPr>
        <w:t xml:space="preserve"> </w:t>
      </w:r>
      <w:r>
        <w:rPr>
          <w:rFonts w:ascii="Calibri" w:hAnsi="Calibri" w:cs="Calibri"/>
        </w:rPr>
        <w:t>D</w:t>
      </w:r>
      <w:r w:rsidRPr="002D2614">
        <w:rPr>
          <w:rFonts w:ascii="Calibri" w:hAnsi="Calibri" w:cs="Calibri"/>
        </w:rPr>
        <w:t xml:space="preserve">irector may call a </w:t>
      </w:r>
      <w:proofErr w:type="gramStart"/>
      <w:r>
        <w:rPr>
          <w:rFonts w:ascii="Calibri" w:hAnsi="Calibri" w:cs="Calibri"/>
        </w:rPr>
        <w:t>D</w:t>
      </w:r>
      <w:r w:rsidRPr="002D2614">
        <w:rPr>
          <w:rFonts w:ascii="Calibri" w:hAnsi="Calibri" w:cs="Calibri"/>
        </w:rPr>
        <w:t>irectors</w:t>
      </w:r>
      <w:r>
        <w:rPr>
          <w:rFonts w:ascii="Calibri" w:hAnsi="Calibri" w:cs="Calibri"/>
        </w:rPr>
        <w:t>’</w:t>
      </w:r>
      <w:proofErr w:type="gramEnd"/>
      <w:r w:rsidRPr="002D2614">
        <w:rPr>
          <w:rFonts w:ascii="Calibri" w:hAnsi="Calibri" w:cs="Calibri"/>
        </w:rPr>
        <w:t xml:space="preserve"> meeting by giving notice of the meeting to the </w:t>
      </w:r>
      <w:r>
        <w:rPr>
          <w:rFonts w:ascii="Calibri" w:hAnsi="Calibri" w:cs="Calibri"/>
        </w:rPr>
        <w:t>D</w:t>
      </w:r>
      <w:r w:rsidRPr="002D2614">
        <w:rPr>
          <w:rFonts w:ascii="Calibri" w:hAnsi="Calibri" w:cs="Calibri"/>
        </w:rPr>
        <w:t>irectors or by authorising the company secretar</w:t>
      </w:r>
      <w:r>
        <w:rPr>
          <w:rFonts w:ascii="Calibri" w:hAnsi="Calibri" w:cs="Calibri"/>
        </w:rPr>
        <w:t>y</w:t>
      </w:r>
      <w:r w:rsidRPr="002D2614">
        <w:rPr>
          <w:rFonts w:ascii="Calibri" w:hAnsi="Calibri" w:cs="Calibri"/>
        </w:rPr>
        <w:t xml:space="preserve"> to give such notice</w:t>
      </w:r>
      <w:r>
        <w:rPr>
          <w:rFonts w:ascii="Calibri" w:hAnsi="Calibri" w:cs="Calibri"/>
        </w:rPr>
        <w:t>.  The notice</w:t>
      </w:r>
      <w:r w:rsidR="00707202">
        <w:rPr>
          <w:rFonts w:ascii="Calibri" w:hAnsi="Calibri" w:cs="Calibri"/>
        </w:rPr>
        <w:t xml:space="preserve"> (</w:t>
      </w:r>
      <w:r w:rsidR="00FC1750">
        <w:rPr>
          <w:rFonts w:ascii="Calibri" w:hAnsi="Calibri" w:cs="Calibri"/>
        </w:rPr>
        <w:t>w</w:t>
      </w:r>
      <w:r w:rsidR="00707202">
        <w:rPr>
          <w:rFonts w:ascii="Calibri" w:hAnsi="Calibri" w:cs="Calibri"/>
        </w:rPr>
        <w:t>hich may or may not be in writing)</w:t>
      </w:r>
      <w:r>
        <w:rPr>
          <w:rFonts w:ascii="Calibri" w:hAnsi="Calibri" w:cs="Calibri"/>
        </w:rPr>
        <w:t xml:space="preserve"> must indicate</w:t>
      </w:r>
    </w:p>
    <w:p w14:paraId="7D7F6394" w14:textId="77777777" w:rsidR="002D2614" w:rsidRDefault="002D2614" w:rsidP="002D2614">
      <w:pPr>
        <w:pStyle w:val="ListParagraph"/>
        <w:numPr>
          <w:ilvl w:val="3"/>
          <w:numId w:val="6"/>
        </w:numPr>
        <w:rPr>
          <w:rFonts w:ascii="Calibri" w:hAnsi="Calibri" w:cs="Calibri"/>
        </w:rPr>
      </w:pPr>
      <w:r w:rsidRPr="002D2614">
        <w:rPr>
          <w:rFonts w:ascii="Calibri" w:hAnsi="Calibri" w:cs="Calibri"/>
        </w:rPr>
        <w:t>the date</w:t>
      </w:r>
      <w:r>
        <w:rPr>
          <w:rFonts w:ascii="Calibri" w:hAnsi="Calibri" w:cs="Calibri"/>
        </w:rPr>
        <w:t>,</w:t>
      </w:r>
      <w:r w:rsidRPr="002D2614">
        <w:rPr>
          <w:rFonts w:ascii="Calibri" w:hAnsi="Calibri" w:cs="Calibri"/>
        </w:rPr>
        <w:t xml:space="preserve"> time and location of the </w:t>
      </w:r>
      <w:proofErr w:type="gramStart"/>
      <w:r w:rsidRPr="002D2614">
        <w:rPr>
          <w:rFonts w:ascii="Calibri" w:hAnsi="Calibri" w:cs="Calibri"/>
        </w:rPr>
        <w:t>meeting</w:t>
      </w:r>
      <w:r>
        <w:rPr>
          <w:rFonts w:ascii="Calibri" w:hAnsi="Calibri" w:cs="Calibri"/>
        </w:rPr>
        <w:t>;</w:t>
      </w:r>
      <w:proofErr w:type="gramEnd"/>
      <w:r>
        <w:rPr>
          <w:rFonts w:ascii="Calibri" w:hAnsi="Calibri" w:cs="Calibri"/>
        </w:rPr>
        <w:t xml:space="preserve"> </w:t>
      </w:r>
    </w:p>
    <w:p w14:paraId="02182740" w14:textId="73915F37" w:rsidR="002D2614" w:rsidRDefault="002D2614" w:rsidP="002D2614">
      <w:pPr>
        <w:pStyle w:val="ListParagraph"/>
        <w:numPr>
          <w:ilvl w:val="3"/>
          <w:numId w:val="6"/>
        </w:numPr>
        <w:rPr>
          <w:rFonts w:ascii="Calibri" w:hAnsi="Calibri" w:cs="Calibri"/>
        </w:rPr>
      </w:pPr>
      <w:r w:rsidRPr="002D2614">
        <w:rPr>
          <w:rFonts w:ascii="Calibri" w:hAnsi="Calibri" w:cs="Calibri"/>
        </w:rPr>
        <w:t>The general particulars of the business to be considered at the meeting;</w:t>
      </w:r>
      <w:r>
        <w:rPr>
          <w:rFonts w:ascii="Calibri" w:hAnsi="Calibri" w:cs="Calibri"/>
        </w:rPr>
        <w:t xml:space="preserve"> and</w:t>
      </w:r>
    </w:p>
    <w:p w14:paraId="6FB7A4C6" w14:textId="748D064E" w:rsidR="002D2614" w:rsidRDefault="00707202" w:rsidP="002D2614">
      <w:pPr>
        <w:pStyle w:val="ListParagraph"/>
        <w:numPr>
          <w:ilvl w:val="3"/>
          <w:numId w:val="6"/>
        </w:numPr>
        <w:rPr>
          <w:rFonts w:ascii="Calibri" w:hAnsi="Calibri" w:cs="Calibri"/>
        </w:rPr>
      </w:pPr>
      <w:r>
        <w:rPr>
          <w:rFonts w:ascii="Calibri" w:hAnsi="Calibri" w:cs="Calibri"/>
        </w:rPr>
        <w:t>I</w:t>
      </w:r>
      <w:r w:rsidR="002D2614" w:rsidRPr="002D2614">
        <w:rPr>
          <w:rFonts w:ascii="Calibri" w:hAnsi="Calibri" w:cs="Calibri"/>
        </w:rPr>
        <w:t xml:space="preserve">f it is anticipated that the </w:t>
      </w:r>
      <w:r w:rsidR="002D2614">
        <w:rPr>
          <w:rFonts w:ascii="Calibri" w:hAnsi="Calibri" w:cs="Calibri"/>
        </w:rPr>
        <w:t>D</w:t>
      </w:r>
      <w:r w:rsidR="002D2614" w:rsidRPr="002D2614">
        <w:rPr>
          <w:rFonts w:ascii="Calibri" w:hAnsi="Calibri" w:cs="Calibri"/>
        </w:rPr>
        <w:t>irectors participating in the meeting will not be in the same place, how it is proposed they should communicate with each other during the meeting</w:t>
      </w:r>
      <w:r w:rsidR="002D2614">
        <w:rPr>
          <w:rFonts w:ascii="Calibri" w:hAnsi="Calibri" w:cs="Calibri"/>
        </w:rPr>
        <w:t>.</w:t>
      </w:r>
    </w:p>
    <w:p w14:paraId="3DB13EDC" w14:textId="3CE0E305" w:rsidR="00707202" w:rsidRDefault="00707202" w:rsidP="002D2614">
      <w:pPr>
        <w:pStyle w:val="ListParagraph"/>
        <w:numPr>
          <w:ilvl w:val="3"/>
          <w:numId w:val="6"/>
        </w:numPr>
        <w:rPr>
          <w:rFonts w:ascii="Calibri" w:hAnsi="Calibri" w:cs="Calibri"/>
        </w:rPr>
      </w:pPr>
      <w:r>
        <w:rPr>
          <w:rFonts w:ascii="Calibri" w:hAnsi="Calibri" w:cs="Calibri"/>
        </w:rPr>
        <w:t xml:space="preserve">The notice will give at least 7 days’ notice of the meeting unless all the Directors agree to a lesser </w:t>
      </w:r>
      <w:proofErr w:type="gramStart"/>
      <w:r>
        <w:rPr>
          <w:rFonts w:ascii="Calibri" w:hAnsi="Calibri" w:cs="Calibri"/>
        </w:rPr>
        <w:t>period</w:t>
      </w:r>
      <w:proofErr w:type="gramEnd"/>
      <w:r>
        <w:rPr>
          <w:rFonts w:ascii="Calibri" w:hAnsi="Calibri" w:cs="Calibri"/>
        </w:rPr>
        <w:t xml:space="preserve"> or urgent circumstances require shorter notice.</w:t>
      </w:r>
    </w:p>
    <w:p w14:paraId="0E859C03" w14:textId="3B9DDA99" w:rsidR="002D2614" w:rsidRDefault="002D2614" w:rsidP="002D2614">
      <w:pPr>
        <w:pStyle w:val="ListParagraph"/>
        <w:numPr>
          <w:ilvl w:val="2"/>
          <w:numId w:val="6"/>
        </w:numPr>
        <w:rPr>
          <w:rFonts w:ascii="Calibri" w:hAnsi="Calibri" w:cs="Calibri"/>
        </w:rPr>
      </w:pPr>
      <w:r w:rsidRPr="002D2614">
        <w:rPr>
          <w:rFonts w:ascii="Calibri" w:hAnsi="Calibri" w:cs="Calibri"/>
        </w:rPr>
        <w:lastRenderedPageBreak/>
        <w:t xml:space="preserve">Subject to the </w:t>
      </w:r>
      <w:r w:rsidR="001309E3">
        <w:rPr>
          <w:rFonts w:ascii="Calibri" w:hAnsi="Calibri" w:cs="Calibri"/>
        </w:rPr>
        <w:t>A</w:t>
      </w:r>
      <w:r w:rsidRPr="002D2614">
        <w:rPr>
          <w:rFonts w:ascii="Calibri" w:hAnsi="Calibri" w:cs="Calibri"/>
        </w:rPr>
        <w:t xml:space="preserve">rticles, </w:t>
      </w:r>
      <w:r>
        <w:rPr>
          <w:rFonts w:ascii="Calibri" w:hAnsi="Calibri" w:cs="Calibri"/>
        </w:rPr>
        <w:t>D</w:t>
      </w:r>
      <w:r w:rsidRPr="002D2614">
        <w:rPr>
          <w:rFonts w:ascii="Calibri" w:hAnsi="Calibri" w:cs="Calibri"/>
        </w:rPr>
        <w:t xml:space="preserve">irectors participate in a </w:t>
      </w:r>
      <w:proofErr w:type="gramStart"/>
      <w:r>
        <w:rPr>
          <w:rFonts w:ascii="Calibri" w:hAnsi="Calibri" w:cs="Calibri"/>
        </w:rPr>
        <w:t>D</w:t>
      </w:r>
      <w:r w:rsidRPr="002D2614">
        <w:rPr>
          <w:rFonts w:ascii="Calibri" w:hAnsi="Calibri" w:cs="Calibri"/>
        </w:rPr>
        <w:t>irectors</w:t>
      </w:r>
      <w:r>
        <w:rPr>
          <w:rFonts w:ascii="Calibri" w:hAnsi="Calibri" w:cs="Calibri"/>
        </w:rPr>
        <w:t>’</w:t>
      </w:r>
      <w:proofErr w:type="gramEnd"/>
      <w:r w:rsidRPr="002D2614">
        <w:rPr>
          <w:rFonts w:ascii="Calibri" w:hAnsi="Calibri" w:cs="Calibri"/>
        </w:rPr>
        <w:t xml:space="preserve"> meeting when the meeting has been called and takes place in accordance with the </w:t>
      </w:r>
      <w:r w:rsidR="001309E3">
        <w:rPr>
          <w:rFonts w:ascii="Calibri" w:hAnsi="Calibri" w:cs="Calibri"/>
        </w:rPr>
        <w:t>A</w:t>
      </w:r>
      <w:r w:rsidRPr="002D2614">
        <w:rPr>
          <w:rFonts w:ascii="Calibri" w:hAnsi="Calibri" w:cs="Calibri"/>
        </w:rPr>
        <w:t>rticles and they can communicate to each other any information or opinions they have</w:t>
      </w:r>
      <w:r>
        <w:rPr>
          <w:rFonts w:ascii="Calibri" w:hAnsi="Calibri" w:cs="Calibri"/>
        </w:rPr>
        <w:t>.</w:t>
      </w:r>
    </w:p>
    <w:p w14:paraId="470B6BA0" w14:textId="69A2F20A" w:rsidR="002D2614" w:rsidRDefault="002D2614" w:rsidP="002D2614">
      <w:pPr>
        <w:pStyle w:val="ListParagraph"/>
        <w:numPr>
          <w:ilvl w:val="2"/>
          <w:numId w:val="6"/>
        </w:numPr>
        <w:rPr>
          <w:rFonts w:ascii="Calibri" w:hAnsi="Calibri" w:cs="Calibri"/>
        </w:rPr>
      </w:pPr>
      <w:r w:rsidRPr="002D2614">
        <w:rPr>
          <w:rFonts w:ascii="Calibri" w:hAnsi="Calibri" w:cs="Calibri"/>
        </w:rPr>
        <w:t xml:space="preserve">At a </w:t>
      </w:r>
      <w:r>
        <w:rPr>
          <w:rFonts w:ascii="Calibri" w:hAnsi="Calibri" w:cs="Calibri"/>
        </w:rPr>
        <w:t>D</w:t>
      </w:r>
      <w:r w:rsidRPr="002D2614">
        <w:rPr>
          <w:rFonts w:ascii="Calibri" w:hAnsi="Calibri" w:cs="Calibri"/>
        </w:rPr>
        <w:t>irectors meeting</w:t>
      </w:r>
      <w:r>
        <w:rPr>
          <w:rFonts w:ascii="Calibri" w:hAnsi="Calibri" w:cs="Calibri"/>
        </w:rPr>
        <w:t>,</w:t>
      </w:r>
      <w:r w:rsidRPr="002D2614">
        <w:rPr>
          <w:rFonts w:ascii="Calibri" w:hAnsi="Calibri" w:cs="Calibri"/>
        </w:rPr>
        <w:t xml:space="preserve"> the quorum shall be two. If the total number of </w:t>
      </w:r>
      <w:r>
        <w:rPr>
          <w:rFonts w:ascii="Calibri" w:hAnsi="Calibri" w:cs="Calibri"/>
        </w:rPr>
        <w:t>D</w:t>
      </w:r>
      <w:r w:rsidRPr="002D2614">
        <w:rPr>
          <w:rFonts w:ascii="Calibri" w:hAnsi="Calibri" w:cs="Calibri"/>
        </w:rPr>
        <w:t xml:space="preserve">irectors </w:t>
      </w:r>
      <w:r>
        <w:rPr>
          <w:rFonts w:ascii="Calibri" w:hAnsi="Calibri" w:cs="Calibri"/>
        </w:rPr>
        <w:t xml:space="preserve">of IGPM </w:t>
      </w:r>
      <w:r w:rsidRPr="002D2614">
        <w:rPr>
          <w:rFonts w:ascii="Calibri" w:hAnsi="Calibri" w:cs="Calibri"/>
        </w:rPr>
        <w:t xml:space="preserve">at any time is less than the quorum required, the </w:t>
      </w:r>
      <w:r>
        <w:rPr>
          <w:rFonts w:ascii="Calibri" w:hAnsi="Calibri" w:cs="Calibri"/>
        </w:rPr>
        <w:t>D</w:t>
      </w:r>
      <w:r w:rsidRPr="002D2614">
        <w:rPr>
          <w:rFonts w:ascii="Calibri" w:hAnsi="Calibri" w:cs="Calibri"/>
        </w:rPr>
        <w:t>irectors must not take any decision other than a decision to a</w:t>
      </w:r>
      <w:r>
        <w:rPr>
          <w:rFonts w:ascii="Calibri" w:hAnsi="Calibri" w:cs="Calibri"/>
        </w:rPr>
        <w:t>p</w:t>
      </w:r>
      <w:r w:rsidRPr="002D2614">
        <w:rPr>
          <w:rFonts w:ascii="Calibri" w:hAnsi="Calibri" w:cs="Calibri"/>
        </w:rPr>
        <w:t xml:space="preserve">point further </w:t>
      </w:r>
      <w:r>
        <w:rPr>
          <w:rFonts w:ascii="Calibri" w:hAnsi="Calibri" w:cs="Calibri"/>
        </w:rPr>
        <w:t>D</w:t>
      </w:r>
      <w:r w:rsidRPr="002D2614">
        <w:rPr>
          <w:rFonts w:ascii="Calibri" w:hAnsi="Calibri" w:cs="Calibri"/>
        </w:rPr>
        <w:t xml:space="preserve">irectors, or to call a general meeting to enable the members to appoint further </w:t>
      </w:r>
      <w:r>
        <w:rPr>
          <w:rFonts w:ascii="Calibri" w:hAnsi="Calibri" w:cs="Calibri"/>
        </w:rPr>
        <w:t>D</w:t>
      </w:r>
      <w:r w:rsidRPr="002D2614">
        <w:rPr>
          <w:rFonts w:ascii="Calibri" w:hAnsi="Calibri" w:cs="Calibri"/>
        </w:rPr>
        <w:t>irectors</w:t>
      </w:r>
      <w:r>
        <w:rPr>
          <w:rFonts w:ascii="Calibri" w:hAnsi="Calibri" w:cs="Calibri"/>
        </w:rPr>
        <w:t>.</w:t>
      </w:r>
    </w:p>
    <w:p w14:paraId="43DF2093" w14:textId="33F17F20" w:rsidR="002D2614" w:rsidRDefault="002D2614" w:rsidP="002D2614">
      <w:pPr>
        <w:pStyle w:val="ListParagraph"/>
        <w:numPr>
          <w:ilvl w:val="2"/>
          <w:numId w:val="6"/>
        </w:numPr>
        <w:rPr>
          <w:rFonts w:ascii="Calibri" w:hAnsi="Calibri" w:cs="Calibri"/>
        </w:rPr>
      </w:pPr>
      <w:r w:rsidRPr="002D2614">
        <w:rPr>
          <w:rFonts w:ascii="Calibri" w:hAnsi="Calibri" w:cs="Calibri"/>
        </w:rPr>
        <w:t xml:space="preserve">The </w:t>
      </w:r>
      <w:r>
        <w:rPr>
          <w:rFonts w:ascii="Calibri" w:hAnsi="Calibri" w:cs="Calibri"/>
        </w:rPr>
        <w:t>D</w:t>
      </w:r>
      <w:r w:rsidRPr="002D2614">
        <w:rPr>
          <w:rFonts w:ascii="Calibri" w:hAnsi="Calibri" w:cs="Calibri"/>
        </w:rPr>
        <w:t>irectors may a</w:t>
      </w:r>
      <w:r>
        <w:rPr>
          <w:rFonts w:ascii="Calibri" w:hAnsi="Calibri" w:cs="Calibri"/>
        </w:rPr>
        <w:t>p</w:t>
      </w:r>
      <w:r w:rsidRPr="002D2614">
        <w:rPr>
          <w:rFonts w:ascii="Calibri" w:hAnsi="Calibri" w:cs="Calibri"/>
        </w:rPr>
        <w:t xml:space="preserve">point a </w:t>
      </w:r>
      <w:proofErr w:type="gramStart"/>
      <w:r>
        <w:rPr>
          <w:rFonts w:ascii="Calibri" w:hAnsi="Calibri" w:cs="Calibri"/>
        </w:rPr>
        <w:t>D</w:t>
      </w:r>
      <w:r w:rsidRPr="002D2614">
        <w:rPr>
          <w:rFonts w:ascii="Calibri" w:hAnsi="Calibri" w:cs="Calibri"/>
        </w:rPr>
        <w:t>irector</w:t>
      </w:r>
      <w:proofErr w:type="gramEnd"/>
      <w:r w:rsidRPr="002D2614">
        <w:rPr>
          <w:rFonts w:ascii="Calibri" w:hAnsi="Calibri" w:cs="Calibri"/>
        </w:rPr>
        <w:t xml:space="preserve"> to chair their meetings from time to time, or at each meeting. If the </w:t>
      </w:r>
      <w:r w:rsidR="009A23D2">
        <w:rPr>
          <w:rFonts w:ascii="Calibri" w:hAnsi="Calibri" w:cs="Calibri"/>
        </w:rPr>
        <w:t>C</w:t>
      </w:r>
      <w:r w:rsidRPr="002D2614">
        <w:rPr>
          <w:rFonts w:ascii="Calibri" w:hAnsi="Calibri" w:cs="Calibri"/>
        </w:rPr>
        <w:t xml:space="preserve">hair is not </w:t>
      </w:r>
      <w:r>
        <w:rPr>
          <w:rFonts w:ascii="Calibri" w:hAnsi="Calibri" w:cs="Calibri"/>
        </w:rPr>
        <w:t>present at</w:t>
      </w:r>
      <w:r w:rsidRPr="002D2614">
        <w:rPr>
          <w:rFonts w:ascii="Calibri" w:hAnsi="Calibri" w:cs="Calibri"/>
        </w:rPr>
        <w:t xml:space="preserve"> a </w:t>
      </w:r>
      <w:proofErr w:type="gramStart"/>
      <w:r>
        <w:rPr>
          <w:rFonts w:ascii="Calibri" w:hAnsi="Calibri" w:cs="Calibri"/>
        </w:rPr>
        <w:t>D</w:t>
      </w:r>
      <w:r w:rsidRPr="002D2614">
        <w:rPr>
          <w:rFonts w:ascii="Calibri" w:hAnsi="Calibri" w:cs="Calibri"/>
        </w:rPr>
        <w:t>irectors</w:t>
      </w:r>
      <w:r>
        <w:rPr>
          <w:rFonts w:ascii="Calibri" w:hAnsi="Calibri" w:cs="Calibri"/>
        </w:rPr>
        <w:t>’</w:t>
      </w:r>
      <w:proofErr w:type="gramEnd"/>
      <w:r w:rsidRPr="002D2614">
        <w:rPr>
          <w:rFonts w:ascii="Calibri" w:hAnsi="Calibri" w:cs="Calibri"/>
        </w:rPr>
        <w:t xml:space="preserve"> meeting within 10 minutes of the appointed start time, the participating </w:t>
      </w:r>
      <w:r>
        <w:rPr>
          <w:rFonts w:ascii="Calibri" w:hAnsi="Calibri" w:cs="Calibri"/>
        </w:rPr>
        <w:t>D</w:t>
      </w:r>
      <w:r w:rsidRPr="002D2614">
        <w:rPr>
          <w:rFonts w:ascii="Calibri" w:hAnsi="Calibri" w:cs="Calibri"/>
        </w:rPr>
        <w:t>irectors must</w:t>
      </w:r>
      <w:r>
        <w:rPr>
          <w:rFonts w:ascii="Calibri" w:hAnsi="Calibri" w:cs="Calibri"/>
        </w:rPr>
        <w:t xml:space="preserve"> ap</w:t>
      </w:r>
      <w:r w:rsidRPr="002D2614">
        <w:rPr>
          <w:rFonts w:ascii="Calibri" w:hAnsi="Calibri" w:cs="Calibri"/>
        </w:rPr>
        <w:t>point one of them to chair it</w:t>
      </w:r>
      <w:r>
        <w:rPr>
          <w:rFonts w:ascii="Calibri" w:hAnsi="Calibri" w:cs="Calibri"/>
        </w:rPr>
        <w:t>.</w:t>
      </w:r>
    </w:p>
    <w:p w14:paraId="0CD4FD87" w14:textId="5CDC3747" w:rsidR="002D2614" w:rsidRDefault="002D2614" w:rsidP="002D2614">
      <w:pPr>
        <w:pStyle w:val="ListParagraph"/>
        <w:numPr>
          <w:ilvl w:val="2"/>
          <w:numId w:val="6"/>
        </w:numPr>
        <w:rPr>
          <w:rFonts w:ascii="Calibri" w:hAnsi="Calibri" w:cs="Calibri"/>
        </w:rPr>
      </w:pPr>
      <w:r w:rsidRPr="002D2614">
        <w:rPr>
          <w:rFonts w:ascii="Calibri" w:hAnsi="Calibri" w:cs="Calibri"/>
        </w:rPr>
        <w:t>If the numbers of votes for and against a proposal are equal, the chair of the meeting has a casting vote.</w:t>
      </w:r>
    </w:p>
    <w:p w14:paraId="105BA5E2" w14:textId="021A5DAC" w:rsidR="00F33F5D" w:rsidRDefault="00F33F5D" w:rsidP="00F33F5D">
      <w:pPr>
        <w:pStyle w:val="ListParagraph"/>
        <w:numPr>
          <w:ilvl w:val="1"/>
          <w:numId w:val="6"/>
        </w:numPr>
        <w:rPr>
          <w:rFonts w:ascii="Calibri" w:hAnsi="Calibri" w:cs="Calibri"/>
        </w:rPr>
      </w:pPr>
      <w:r>
        <w:rPr>
          <w:rFonts w:ascii="Calibri" w:hAnsi="Calibri" w:cs="Calibri"/>
        </w:rPr>
        <w:t>Conflict of interests</w:t>
      </w:r>
    </w:p>
    <w:p w14:paraId="5DD75719" w14:textId="354291EB" w:rsidR="002D2614" w:rsidRDefault="00850E74" w:rsidP="002D2614">
      <w:pPr>
        <w:pStyle w:val="ListParagraph"/>
        <w:numPr>
          <w:ilvl w:val="2"/>
          <w:numId w:val="6"/>
        </w:numPr>
        <w:rPr>
          <w:rFonts w:ascii="Calibri" w:hAnsi="Calibri" w:cs="Calibri"/>
        </w:rPr>
      </w:pPr>
      <w:r w:rsidRPr="00850E74">
        <w:rPr>
          <w:rFonts w:ascii="Calibri" w:hAnsi="Calibri" w:cs="Calibri"/>
        </w:rPr>
        <w:t xml:space="preserve">A </w:t>
      </w:r>
      <w:r>
        <w:rPr>
          <w:rFonts w:ascii="Calibri" w:hAnsi="Calibri" w:cs="Calibri"/>
        </w:rPr>
        <w:t>D</w:t>
      </w:r>
      <w:r w:rsidRPr="00850E74">
        <w:rPr>
          <w:rFonts w:ascii="Calibri" w:hAnsi="Calibri" w:cs="Calibri"/>
        </w:rPr>
        <w:t xml:space="preserve">irector must declare the nature and extent of any interest </w:t>
      </w:r>
      <w:r>
        <w:rPr>
          <w:rFonts w:ascii="Calibri" w:hAnsi="Calibri" w:cs="Calibri"/>
        </w:rPr>
        <w:t>(</w:t>
      </w:r>
      <w:r w:rsidRPr="00850E74">
        <w:rPr>
          <w:rFonts w:ascii="Calibri" w:hAnsi="Calibri" w:cs="Calibri"/>
        </w:rPr>
        <w:t>direct or indirect</w:t>
      </w:r>
      <w:r>
        <w:rPr>
          <w:rFonts w:ascii="Calibri" w:hAnsi="Calibri" w:cs="Calibri"/>
        </w:rPr>
        <w:t>)</w:t>
      </w:r>
      <w:r w:rsidRPr="00850E74">
        <w:rPr>
          <w:rFonts w:ascii="Calibri" w:hAnsi="Calibri" w:cs="Calibri"/>
        </w:rPr>
        <w:t xml:space="preserve"> which they have in a proposed transaction or arrangement with IGPM or in any transaction or arrangement </w:t>
      </w:r>
      <w:proofErr w:type="gramStart"/>
      <w:r w:rsidRPr="00850E74">
        <w:rPr>
          <w:rFonts w:ascii="Calibri" w:hAnsi="Calibri" w:cs="Calibri"/>
        </w:rPr>
        <w:t>entered into</w:t>
      </w:r>
      <w:proofErr w:type="gramEnd"/>
      <w:r w:rsidRPr="00850E74">
        <w:rPr>
          <w:rFonts w:ascii="Calibri" w:hAnsi="Calibri" w:cs="Calibri"/>
        </w:rPr>
        <w:t xml:space="preserve"> by IGPM which </w:t>
      </w:r>
      <w:r w:rsidR="00005280">
        <w:rPr>
          <w:rFonts w:ascii="Calibri" w:hAnsi="Calibri" w:cs="Calibri"/>
        </w:rPr>
        <w:t>ha</w:t>
      </w:r>
      <w:r w:rsidRPr="00850E74">
        <w:rPr>
          <w:rFonts w:ascii="Calibri" w:hAnsi="Calibri" w:cs="Calibri"/>
        </w:rPr>
        <w:t>s not previously been declared</w:t>
      </w:r>
      <w:r>
        <w:rPr>
          <w:rFonts w:ascii="Calibri" w:hAnsi="Calibri" w:cs="Calibri"/>
        </w:rPr>
        <w:t>.</w:t>
      </w:r>
    </w:p>
    <w:p w14:paraId="64AAEAAA" w14:textId="491D64BC" w:rsidR="00850E74" w:rsidRDefault="00850E74" w:rsidP="002D2614">
      <w:pPr>
        <w:pStyle w:val="ListParagraph"/>
        <w:numPr>
          <w:ilvl w:val="2"/>
          <w:numId w:val="6"/>
        </w:numPr>
        <w:rPr>
          <w:rFonts w:ascii="Calibri" w:hAnsi="Calibri" w:cs="Calibri"/>
        </w:rPr>
      </w:pPr>
      <w:r w:rsidRPr="00850E74">
        <w:rPr>
          <w:rFonts w:ascii="Calibri" w:hAnsi="Calibri" w:cs="Calibri"/>
        </w:rPr>
        <w:t xml:space="preserve">A </w:t>
      </w:r>
      <w:r>
        <w:rPr>
          <w:rFonts w:ascii="Calibri" w:hAnsi="Calibri" w:cs="Calibri"/>
        </w:rPr>
        <w:t>D</w:t>
      </w:r>
      <w:r w:rsidRPr="00850E74">
        <w:rPr>
          <w:rFonts w:ascii="Calibri" w:hAnsi="Calibri" w:cs="Calibri"/>
        </w:rPr>
        <w:t xml:space="preserve">irector must absent themselves from any discussions of the </w:t>
      </w:r>
      <w:r>
        <w:rPr>
          <w:rFonts w:ascii="Calibri" w:hAnsi="Calibri" w:cs="Calibri"/>
        </w:rPr>
        <w:t>D</w:t>
      </w:r>
      <w:r w:rsidRPr="00850E74">
        <w:rPr>
          <w:rFonts w:ascii="Calibri" w:hAnsi="Calibri" w:cs="Calibri"/>
        </w:rPr>
        <w:t>irectors in which it is possible that a conflict will arise between their duty to act solely in the interests of IGPM and any personal interest</w:t>
      </w:r>
      <w:r>
        <w:rPr>
          <w:rFonts w:ascii="Calibri" w:hAnsi="Calibri" w:cs="Calibri"/>
        </w:rPr>
        <w:t xml:space="preserve"> </w:t>
      </w:r>
      <w:r w:rsidRPr="00850E74">
        <w:rPr>
          <w:rFonts w:ascii="Calibri" w:hAnsi="Calibri" w:cs="Calibri"/>
        </w:rPr>
        <w:t>(including, but not limited to, any personal financial interest)</w:t>
      </w:r>
      <w:r>
        <w:rPr>
          <w:rFonts w:ascii="Calibri" w:hAnsi="Calibri" w:cs="Calibri"/>
        </w:rPr>
        <w:t>.</w:t>
      </w:r>
    </w:p>
    <w:p w14:paraId="48C46B5E" w14:textId="43F5D894" w:rsidR="00850E74" w:rsidRDefault="00850E74" w:rsidP="002D2614">
      <w:pPr>
        <w:pStyle w:val="ListParagraph"/>
        <w:numPr>
          <w:ilvl w:val="2"/>
          <w:numId w:val="6"/>
        </w:numPr>
        <w:rPr>
          <w:rFonts w:ascii="Calibri" w:hAnsi="Calibri" w:cs="Calibri"/>
        </w:rPr>
      </w:pPr>
      <w:r w:rsidRPr="00850E74">
        <w:rPr>
          <w:rFonts w:ascii="Calibri" w:hAnsi="Calibri" w:cs="Calibri"/>
        </w:rPr>
        <w:t xml:space="preserve">If a conflict of interests arises for a </w:t>
      </w:r>
      <w:proofErr w:type="gramStart"/>
      <w:r>
        <w:rPr>
          <w:rFonts w:ascii="Calibri" w:hAnsi="Calibri" w:cs="Calibri"/>
        </w:rPr>
        <w:t>D</w:t>
      </w:r>
      <w:r w:rsidRPr="00850E74">
        <w:rPr>
          <w:rFonts w:ascii="Calibri" w:hAnsi="Calibri" w:cs="Calibri"/>
        </w:rPr>
        <w:t>irector</w:t>
      </w:r>
      <w:proofErr w:type="gramEnd"/>
      <w:r w:rsidRPr="00850E74">
        <w:rPr>
          <w:rFonts w:ascii="Calibri" w:hAnsi="Calibri" w:cs="Calibri"/>
        </w:rPr>
        <w:t xml:space="preserve"> because of a duty of loyalty owed to another organisation</w:t>
      </w:r>
      <w:r>
        <w:rPr>
          <w:rFonts w:ascii="Calibri" w:hAnsi="Calibri" w:cs="Calibri"/>
        </w:rPr>
        <w:t xml:space="preserve"> or</w:t>
      </w:r>
      <w:r w:rsidRPr="00850E74">
        <w:rPr>
          <w:rFonts w:ascii="Calibri" w:hAnsi="Calibri" w:cs="Calibri"/>
        </w:rPr>
        <w:t xml:space="preserve"> person, the unconflicted </w:t>
      </w:r>
      <w:r>
        <w:rPr>
          <w:rFonts w:ascii="Calibri" w:hAnsi="Calibri" w:cs="Calibri"/>
        </w:rPr>
        <w:t>D</w:t>
      </w:r>
      <w:r w:rsidRPr="00850E74">
        <w:rPr>
          <w:rFonts w:ascii="Calibri" w:hAnsi="Calibri" w:cs="Calibri"/>
        </w:rPr>
        <w:t>irectors m</w:t>
      </w:r>
      <w:r>
        <w:rPr>
          <w:rFonts w:ascii="Calibri" w:hAnsi="Calibri" w:cs="Calibri"/>
        </w:rPr>
        <w:t>a</w:t>
      </w:r>
      <w:r w:rsidRPr="00850E74">
        <w:rPr>
          <w:rFonts w:ascii="Calibri" w:hAnsi="Calibri" w:cs="Calibri"/>
        </w:rPr>
        <w:t>y authorise and accept such a conflict of interests but only where</w:t>
      </w:r>
    </w:p>
    <w:p w14:paraId="32533A66" w14:textId="4DBBD4B7" w:rsidR="00850E74" w:rsidRPr="00850E74" w:rsidRDefault="00850E74" w:rsidP="00850E74">
      <w:pPr>
        <w:pStyle w:val="ListParagraph"/>
        <w:numPr>
          <w:ilvl w:val="3"/>
          <w:numId w:val="6"/>
        </w:numPr>
        <w:rPr>
          <w:rFonts w:ascii="Calibri" w:hAnsi="Calibri" w:cs="Calibri"/>
        </w:rPr>
      </w:pPr>
      <w:r>
        <w:rPr>
          <w:rFonts w:ascii="Calibri" w:hAnsi="Calibri" w:cs="Calibri"/>
        </w:rPr>
        <w:t>T</w:t>
      </w:r>
      <w:r w:rsidRPr="00850E74">
        <w:rPr>
          <w:rFonts w:ascii="Calibri" w:hAnsi="Calibri" w:cs="Calibri"/>
        </w:rPr>
        <w:t xml:space="preserve">he conflicted </w:t>
      </w:r>
      <w:r>
        <w:rPr>
          <w:rFonts w:ascii="Calibri" w:hAnsi="Calibri" w:cs="Calibri"/>
        </w:rPr>
        <w:t>D</w:t>
      </w:r>
      <w:r w:rsidRPr="00850E74">
        <w:rPr>
          <w:rFonts w:ascii="Calibri" w:hAnsi="Calibri" w:cs="Calibri"/>
        </w:rPr>
        <w:t xml:space="preserve">irector is absent from the part of the meeting at which there is discussion of any arrangement or transaction affecting that other organisation or </w:t>
      </w:r>
      <w:proofErr w:type="gramStart"/>
      <w:r w:rsidRPr="00850E74">
        <w:rPr>
          <w:rFonts w:ascii="Calibri" w:hAnsi="Calibri" w:cs="Calibri"/>
        </w:rPr>
        <w:t>person;</w:t>
      </w:r>
      <w:proofErr w:type="gramEnd"/>
    </w:p>
    <w:p w14:paraId="16F603C4" w14:textId="54413045" w:rsidR="00850E74" w:rsidRPr="00850E74" w:rsidRDefault="00850E74" w:rsidP="00850E74">
      <w:pPr>
        <w:pStyle w:val="ListParagraph"/>
        <w:numPr>
          <w:ilvl w:val="3"/>
          <w:numId w:val="6"/>
        </w:numPr>
        <w:rPr>
          <w:rFonts w:ascii="Calibri" w:hAnsi="Calibri" w:cs="Calibri"/>
        </w:rPr>
      </w:pPr>
      <w:r w:rsidRPr="00850E74">
        <w:rPr>
          <w:rFonts w:ascii="Calibri" w:hAnsi="Calibri" w:cs="Calibri"/>
        </w:rPr>
        <w:t xml:space="preserve">The conflicted </w:t>
      </w:r>
      <w:r>
        <w:rPr>
          <w:rFonts w:ascii="Calibri" w:hAnsi="Calibri" w:cs="Calibri"/>
        </w:rPr>
        <w:t>D</w:t>
      </w:r>
      <w:r w:rsidRPr="00850E74">
        <w:rPr>
          <w:rFonts w:ascii="Calibri" w:hAnsi="Calibri" w:cs="Calibri"/>
        </w:rPr>
        <w:t xml:space="preserve">irector does not vote on any such matter and is not counted when considering whether a quorum of </w:t>
      </w:r>
      <w:r>
        <w:rPr>
          <w:rFonts w:ascii="Calibri" w:hAnsi="Calibri" w:cs="Calibri"/>
        </w:rPr>
        <w:t>D</w:t>
      </w:r>
      <w:r w:rsidRPr="00850E74">
        <w:rPr>
          <w:rFonts w:ascii="Calibri" w:hAnsi="Calibri" w:cs="Calibri"/>
        </w:rPr>
        <w:t xml:space="preserve">irectors is present at the meeting; </w:t>
      </w:r>
      <w:r>
        <w:rPr>
          <w:rFonts w:ascii="Calibri" w:hAnsi="Calibri" w:cs="Calibri"/>
        </w:rPr>
        <w:t>a</w:t>
      </w:r>
      <w:r w:rsidRPr="00850E74">
        <w:rPr>
          <w:rFonts w:ascii="Calibri" w:hAnsi="Calibri" w:cs="Calibri"/>
        </w:rPr>
        <w:t>nd</w:t>
      </w:r>
    </w:p>
    <w:p w14:paraId="0EE06038" w14:textId="3576E42E" w:rsidR="00850E74" w:rsidRDefault="00850E74" w:rsidP="00850E74">
      <w:pPr>
        <w:pStyle w:val="ListParagraph"/>
        <w:numPr>
          <w:ilvl w:val="3"/>
          <w:numId w:val="6"/>
        </w:numPr>
        <w:rPr>
          <w:rFonts w:ascii="Calibri" w:hAnsi="Calibri" w:cs="Calibri"/>
        </w:rPr>
      </w:pPr>
      <w:r w:rsidRPr="00850E74">
        <w:rPr>
          <w:rFonts w:ascii="Calibri" w:hAnsi="Calibri" w:cs="Calibri"/>
        </w:rPr>
        <w:t xml:space="preserve">The unconflicted </w:t>
      </w:r>
      <w:r>
        <w:rPr>
          <w:rFonts w:ascii="Calibri" w:hAnsi="Calibri" w:cs="Calibri"/>
        </w:rPr>
        <w:t>D</w:t>
      </w:r>
      <w:r w:rsidRPr="00850E74">
        <w:rPr>
          <w:rFonts w:ascii="Calibri" w:hAnsi="Calibri" w:cs="Calibri"/>
        </w:rPr>
        <w:t xml:space="preserve">irectors consider it is in the interests of IGPM </w:t>
      </w:r>
      <w:r>
        <w:rPr>
          <w:rFonts w:ascii="Calibri" w:hAnsi="Calibri" w:cs="Calibri"/>
        </w:rPr>
        <w:t>to</w:t>
      </w:r>
      <w:r w:rsidRPr="00850E74">
        <w:rPr>
          <w:rFonts w:ascii="Calibri" w:hAnsi="Calibri" w:cs="Calibri"/>
        </w:rPr>
        <w:t xml:space="preserve"> authorise and accept the conflict of interests in all the circumstances.</w:t>
      </w:r>
    </w:p>
    <w:p w14:paraId="203DA59F" w14:textId="6E6A816B" w:rsidR="001309E3" w:rsidRDefault="001309E3" w:rsidP="001309E3">
      <w:pPr>
        <w:pStyle w:val="ListParagraph"/>
        <w:numPr>
          <w:ilvl w:val="2"/>
          <w:numId w:val="6"/>
        </w:numPr>
        <w:rPr>
          <w:rFonts w:ascii="Calibri" w:hAnsi="Calibri" w:cs="Calibri"/>
        </w:rPr>
      </w:pPr>
      <w:r w:rsidRPr="001309E3">
        <w:rPr>
          <w:rFonts w:ascii="Calibri" w:hAnsi="Calibri" w:cs="Calibri"/>
        </w:rPr>
        <w:t>If any question arises regarding a conflict of interests and</w:t>
      </w:r>
      <w:r>
        <w:rPr>
          <w:rFonts w:ascii="Calibri" w:hAnsi="Calibri" w:cs="Calibri"/>
        </w:rPr>
        <w:t>/</w:t>
      </w:r>
      <w:r w:rsidRPr="001309E3">
        <w:rPr>
          <w:rFonts w:ascii="Calibri" w:hAnsi="Calibri" w:cs="Calibri"/>
        </w:rPr>
        <w:t xml:space="preserve">or the right to participate in a meeting, the question will be referred to the chair of that meeting whose decision is to be final. </w:t>
      </w:r>
      <w:r w:rsidR="00005280">
        <w:rPr>
          <w:rFonts w:ascii="Calibri" w:hAnsi="Calibri" w:cs="Calibri"/>
        </w:rPr>
        <w:t xml:space="preserve"> </w:t>
      </w:r>
      <w:r w:rsidRPr="001309E3">
        <w:rPr>
          <w:rFonts w:ascii="Calibri" w:hAnsi="Calibri" w:cs="Calibri"/>
        </w:rPr>
        <w:t xml:space="preserve">If such a question arises in relation to the chair, then the decision will be made by the other </w:t>
      </w:r>
      <w:r w:rsidR="00005280">
        <w:rPr>
          <w:rFonts w:ascii="Calibri" w:hAnsi="Calibri" w:cs="Calibri"/>
        </w:rPr>
        <w:t>D</w:t>
      </w:r>
      <w:r w:rsidRPr="001309E3">
        <w:rPr>
          <w:rFonts w:ascii="Calibri" w:hAnsi="Calibri" w:cs="Calibri"/>
        </w:rPr>
        <w:t>irectors present.</w:t>
      </w:r>
    </w:p>
    <w:p w14:paraId="133A2C0E" w14:textId="45FE509B" w:rsidR="00F33F5D" w:rsidRDefault="001309E3" w:rsidP="00F33F5D">
      <w:pPr>
        <w:pStyle w:val="ListParagraph"/>
        <w:numPr>
          <w:ilvl w:val="1"/>
          <w:numId w:val="6"/>
        </w:numPr>
        <w:rPr>
          <w:rFonts w:ascii="Calibri" w:hAnsi="Calibri" w:cs="Calibri"/>
        </w:rPr>
      </w:pPr>
      <w:r w:rsidRPr="001309E3">
        <w:rPr>
          <w:rFonts w:ascii="Calibri" w:hAnsi="Calibri" w:cs="Calibri"/>
        </w:rPr>
        <w:t xml:space="preserve">Subject to the </w:t>
      </w:r>
      <w:r>
        <w:rPr>
          <w:rFonts w:ascii="Calibri" w:hAnsi="Calibri" w:cs="Calibri"/>
        </w:rPr>
        <w:t>A</w:t>
      </w:r>
      <w:r w:rsidRPr="001309E3">
        <w:rPr>
          <w:rFonts w:ascii="Calibri" w:hAnsi="Calibri" w:cs="Calibri"/>
        </w:rPr>
        <w:t xml:space="preserve">rticles, the </w:t>
      </w:r>
      <w:r>
        <w:rPr>
          <w:rFonts w:ascii="Calibri" w:hAnsi="Calibri" w:cs="Calibri"/>
        </w:rPr>
        <w:t>D</w:t>
      </w:r>
      <w:r w:rsidRPr="001309E3">
        <w:rPr>
          <w:rFonts w:ascii="Calibri" w:hAnsi="Calibri" w:cs="Calibri"/>
        </w:rPr>
        <w:t xml:space="preserve">irectors may make any rule which they think fit about how they take decisions, and about how such rules are to be recorded or communicated to </w:t>
      </w:r>
      <w:r>
        <w:rPr>
          <w:rFonts w:ascii="Calibri" w:hAnsi="Calibri" w:cs="Calibri"/>
        </w:rPr>
        <w:t>D</w:t>
      </w:r>
      <w:r w:rsidRPr="001309E3">
        <w:rPr>
          <w:rFonts w:ascii="Calibri" w:hAnsi="Calibri" w:cs="Calibri"/>
        </w:rPr>
        <w:t>irectors.</w:t>
      </w:r>
    </w:p>
    <w:p w14:paraId="36C3ADB5" w14:textId="46829D23" w:rsidR="001309E3" w:rsidRDefault="001309E3" w:rsidP="00F33F5D">
      <w:pPr>
        <w:pStyle w:val="ListParagraph"/>
        <w:numPr>
          <w:ilvl w:val="1"/>
          <w:numId w:val="6"/>
        </w:numPr>
        <w:rPr>
          <w:rFonts w:ascii="Calibri" w:hAnsi="Calibri" w:cs="Calibri"/>
        </w:rPr>
      </w:pPr>
      <w:r w:rsidRPr="001309E3">
        <w:rPr>
          <w:rFonts w:ascii="Calibri" w:hAnsi="Calibri" w:cs="Calibri"/>
        </w:rPr>
        <w:t xml:space="preserve">The </w:t>
      </w:r>
      <w:r>
        <w:rPr>
          <w:rFonts w:ascii="Calibri" w:hAnsi="Calibri" w:cs="Calibri"/>
        </w:rPr>
        <w:t>D</w:t>
      </w:r>
      <w:r w:rsidRPr="001309E3">
        <w:rPr>
          <w:rFonts w:ascii="Calibri" w:hAnsi="Calibri" w:cs="Calibri"/>
        </w:rPr>
        <w:t>irectors shall ensure that IGPM keeps the following records in writing and in permanent form:</w:t>
      </w:r>
    </w:p>
    <w:p w14:paraId="4A9E4916" w14:textId="2A99EE85" w:rsidR="001309E3" w:rsidRDefault="001309E3" w:rsidP="001309E3">
      <w:pPr>
        <w:pStyle w:val="ListParagraph"/>
        <w:numPr>
          <w:ilvl w:val="2"/>
          <w:numId w:val="6"/>
        </w:numPr>
        <w:rPr>
          <w:rFonts w:ascii="Calibri" w:hAnsi="Calibri" w:cs="Calibri"/>
        </w:rPr>
      </w:pPr>
      <w:r w:rsidRPr="001309E3">
        <w:rPr>
          <w:rFonts w:ascii="Calibri" w:hAnsi="Calibri" w:cs="Calibri"/>
        </w:rPr>
        <w:t xml:space="preserve">Minutes of proceedings at general </w:t>
      </w:r>
      <w:proofErr w:type="gramStart"/>
      <w:r w:rsidRPr="001309E3">
        <w:rPr>
          <w:rFonts w:ascii="Calibri" w:hAnsi="Calibri" w:cs="Calibri"/>
        </w:rPr>
        <w:t>meetings;</w:t>
      </w:r>
      <w:proofErr w:type="gramEnd"/>
    </w:p>
    <w:p w14:paraId="6A8D44AF" w14:textId="26194ED1" w:rsidR="001309E3" w:rsidRPr="001309E3" w:rsidRDefault="001309E3" w:rsidP="001309E3">
      <w:pPr>
        <w:pStyle w:val="ListParagraph"/>
        <w:numPr>
          <w:ilvl w:val="2"/>
          <w:numId w:val="6"/>
        </w:numPr>
        <w:rPr>
          <w:rFonts w:ascii="Calibri" w:hAnsi="Calibri" w:cs="Calibri"/>
        </w:rPr>
      </w:pPr>
      <w:r w:rsidRPr="001309E3">
        <w:rPr>
          <w:rFonts w:ascii="Calibri" w:hAnsi="Calibri" w:cs="Calibri"/>
        </w:rPr>
        <w:t xml:space="preserve">Minutes of </w:t>
      </w:r>
      <w:r>
        <w:rPr>
          <w:rFonts w:ascii="Calibri" w:hAnsi="Calibri" w:cs="Calibri"/>
        </w:rPr>
        <w:t>D</w:t>
      </w:r>
      <w:r w:rsidRPr="001309E3">
        <w:rPr>
          <w:rFonts w:ascii="Calibri" w:hAnsi="Calibri" w:cs="Calibri"/>
        </w:rPr>
        <w:t>irectors</w:t>
      </w:r>
      <w:r>
        <w:rPr>
          <w:rFonts w:ascii="Calibri" w:hAnsi="Calibri" w:cs="Calibri"/>
        </w:rPr>
        <w:t>’</w:t>
      </w:r>
      <w:r w:rsidRPr="001309E3">
        <w:rPr>
          <w:rFonts w:ascii="Calibri" w:hAnsi="Calibri" w:cs="Calibri"/>
        </w:rPr>
        <w:t xml:space="preserve"> meetings and of committees of </w:t>
      </w:r>
      <w:r>
        <w:rPr>
          <w:rFonts w:ascii="Calibri" w:hAnsi="Calibri" w:cs="Calibri"/>
        </w:rPr>
        <w:t>D</w:t>
      </w:r>
      <w:r w:rsidRPr="001309E3">
        <w:rPr>
          <w:rFonts w:ascii="Calibri" w:hAnsi="Calibri" w:cs="Calibri"/>
        </w:rPr>
        <w:t xml:space="preserve">irectors, including the names of the </w:t>
      </w:r>
      <w:r>
        <w:rPr>
          <w:rFonts w:ascii="Calibri" w:hAnsi="Calibri" w:cs="Calibri"/>
        </w:rPr>
        <w:t>D</w:t>
      </w:r>
      <w:r w:rsidRPr="001309E3">
        <w:rPr>
          <w:rFonts w:ascii="Calibri" w:hAnsi="Calibri" w:cs="Calibri"/>
        </w:rPr>
        <w:t xml:space="preserve">irectors </w:t>
      </w:r>
      <w:proofErr w:type="gramStart"/>
      <w:r w:rsidRPr="001309E3">
        <w:rPr>
          <w:rFonts w:ascii="Calibri" w:hAnsi="Calibri" w:cs="Calibri"/>
        </w:rPr>
        <w:t>present;</w:t>
      </w:r>
      <w:proofErr w:type="gramEnd"/>
    </w:p>
    <w:p w14:paraId="30D2B5D1" w14:textId="06F3D06D" w:rsidR="001309E3" w:rsidRPr="001309E3" w:rsidRDefault="001309E3" w:rsidP="001309E3">
      <w:pPr>
        <w:pStyle w:val="ListParagraph"/>
        <w:numPr>
          <w:ilvl w:val="2"/>
          <w:numId w:val="6"/>
        </w:numPr>
        <w:rPr>
          <w:rFonts w:ascii="Calibri" w:hAnsi="Calibri" w:cs="Calibri"/>
        </w:rPr>
      </w:pPr>
      <w:r w:rsidRPr="001309E3">
        <w:rPr>
          <w:rFonts w:ascii="Calibri" w:hAnsi="Calibri" w:cs="Calibri"/>
        </w:rPr>
        <w:t xml:space="preserve">Copies of resolutions of IGPM and of the </w:t>
      </w:r>
      <w:r>
        <w:rPr>
          <w:rFonts w:ascii="Calibri" w:hAnsi="Calibri" w:cs="Calibri"/>
        </w:rPr>
        <w:t>D</w:t>
      </w:r>
      <w:r w:rsidRPr="001309E3">
        <w:rPr>
          <w:rFonts w:ascii="Calibri" w:hAnsi="Calibri" w:cs="Calibri"/>
        </w:rPr>
        <w:t xml:space="preserve">irectors, including those passed other than at general meetings or at </w:t>
      </w:r>
      <w:r>
        <w:rPr>
          <w:rFonts w:ascii="Calibri" w:hAnsi="Calibri" w:cs="Calibri"/>
        </w:rPr>
        <w:t>D</w:t>
      </w:r>
      <w:r w:rsidRPr="001309E3">
        <w:rPr>
          <w:rFonts w:ascii="Calibri" w:hAnsi="Calibri" w:cs="Calibri"/>
        </w:rPr>
        <w:t>irectors meetings;</w:t>
      </w:r>
      <w:r>
        <w:rPr>
          <w:rFonts w:ascii="Calibri" w:hAnsi="Calibri" w:cs="Calibri"/>
        </w:rPr>
        <w:t xml:space="preserve"> and</w:t>
      </w:r>
    </w:p>
    <w:p w14:paraId="7C62E007" w14:textId="69DFE104" w:rsidR="001309E3" w:rsidRDefault="001309E3" w:rsidP="001309E3">
      <w:pPr>
        <w:pStyle w:val="ListParagraph"/>
        <w:numPr>
          <w:ilvl w:val="2"/>
          <w:numId w:val="6"/>
        </w:numPr>
        <w:rPr>
          <w:rFonts w:ascii="Calibri" w:hAnsi="Calibri" w:cs="Calibri"/>
        </w:rPr>
      </w:pPr>
      <w:proofErr w:type="gramStart"/>
      <w:r w:rsidRPr="001309E3">
        <w:rPr>
          <w:rFonts w:ascii="Calibri" w:hAnsi="Calibri" w:cs="Calibri"/>
        </w:rPr>
        <w:lastRenderedPageBreak/>
        <w:t>Particulars of</w:t>
      </w:r>
      <w:proofErr w:type="gramEnd"/>
      <w:r w:rsidRPr="001309E3">
        <w:rPr>
          <w:rFonts w:ascii="Calibri" w:hAnsi="Calibri" w:cs="Calibri"/>
        </w:rPr>
        <w:t xml:space="preserve"> appointments of officers made by the </w:t>
      </w:r>
      <w:r>
        <w:rPr>
          <w:rFonts w:ascii="Calibri" w:hAnsi="Calibri" w:cs="Calibri"/>
        </w:rPr>
        <w:t>D</w:t>
      </w:r>
      <w:r w:rsidRPr="001309E3">
        <w:rPr>
          <w:rFonts w:ascii="Calibri" w:hAnsi="Calibri" w:cs="Calibri"/>
        </w:rPr>
        <w:t>irectors.</w:t>
      </w:r>
    </w:p>
    <w:p w14:paraId="601C8685" w14:textId="28D5C88D" w:rsidR="000C627C" w:rsidRPr="000A33AE" w:rsidRDefault="000C627C" w:rsidP="00FC1750">
      <w:pPr>
        <w:ind w:left="851"/>
        <w:rPr>
          <w:rFonts w:ascii="Calibri" w:hAnsi="Calibri" w:cs="Calibri"/>
        </w:rPr>
      </w:pPr>
      <w:r>
        <w:rPr>
          <w:rFonts w:ascii="Calibri" w:hAnsi="Calibri" w:cs="Calibri"/>
        </w:rPr>
        <w:t xml:space="preserve">Any such minute or document so kept </w:t>
      </w:r>
      <w:r w:rsidRPr="000A33AE">
        <w:rPr>
          <w:rFonts w:ascii="Calibri" w:hAnsi="Calibri" w:cs="Calibri"/>
        </w:rPr>
        <w:t>if purported to be signed by the chair of the meeting at which the proceedings were had, or by the chair of the next succeeding meeting, shall be sufficient evidence of the proceedings, as against any member or Director of IGPM</w:t>
      </w:r>
    </w:p>
    <w:p w14:paraId="657BA247" w14:textId="3F8F4A12" w:rsidR="00F33F5D" w:rsidRDefault="00F33F5D" w:rsidP="00F33F5D">
      <w:pPr>
        <w:pStyle w:val="ListParagraph"/>
        <w:numPr>
          <w:ilvl w:val="1"/>
          <w:numId w:val="6"/>
        </w:numPr>
        <w:rPr>
          <w:rFonts w:ascii="Calibri" w:hAnsi="Calibri" w:cs="Calibri"/>
        </w:rPr>
      </w:pPr>
      <w:r>
        <w:rPr>
          <w:rFonts w:ascii="Calibri" w:hAnsi="Calibri" w:cs="Calibri"/>
        </w:rPr>
        <w:t>Remuneration and expenses</w:t>
      </w:r>
    </w:p>
    <w:p w14:paraId="46E5412B" w14:textId="04597946" w:rsidR="001309E3" w:rsidRDefault="001309E3" w:rsidP="001309E3">
      <w:pPr>
        <w:pStyle w:val="ListParagraph"/>
        <w:numPr>
          <w:ilvl w:val="2"/>
          <w:numId w:val="6"/>
        </w:numPr>
        <w:rPr>
          <w:rFonts w:ascii="Calibri" w:hAnsi="Calibri" w:cs="Calibri"/>
        </w:rPr>
      </w:pPr>
      <w:r w:rsidRPr="001309E3">
        <w:rPr>
          <w:rFonts w:ascii="Calibri" w:hAnsi="Calibri" w:cs="Calibri"/>
        </w:rPr>
        <w:t xml:space="preserve">Directors may undertake any services for the company that the </w:t>
      </w:r>
      <w:r>
        <w:rPr>
          <w:rFonts w:ascii="Calibri" w:hAnsi="Calibri" w:cs="Calibri"/>
        </w:rPr>
        <w:t>D</w:t>
      </w:r>
      <w:r w:rsidRPr="001309E3">
        <w:rPr>
          <w:rFonts w:ascii="Calibri" w:hAnsi="Calibri" w:cs="Calibri"/>
        </w:rPr>
        <w:t>irectors decide</w:t>
      </w:r>
      <w:r>
        <w:rPr>
          <w:rFonts w:ascii="Calibri" w:hAnsi="Calibri" w:cs="Calibri"/>
        </w:rPr>
        <w:t>.</w:t>
      </w:r>
      <w:r w:rsidRPr="001309E3">
        <w:rPr>
          <w:rFonts w:ascii="Calibri" w:hAnsi="Calibri" w:cs="Calibri"/>
        </w:rPr>
        <w:t xml:space="preserve">  </w:t>
      </w:r>
      <w:r>
        <w:rPr>
          <w:rFonts w:ascii="Calibri" w:hAnsi="Calibri" w:cs="Calibri"/>
        </w:rPr>
        <w:t>D</w:t>
      </w:r>
      <w:r w:rsidRPr="001309E3">
        <w:rPr>
          <w:rFonts w:ascii="Calibri" w:hAnsi="Calibri" w:cs="Calibri"/>
        </w:rPr>
        <w:t xml:space="preserve">irectors are entitled to such remuneration as the </w:t>
      </w:r>
      <w:r>
        <w:rPr>
          <w:rFonts w:ascii="Calibri" w:hAnsi="Calibri" w:cs="Calibri"/>
        </w:rPr>
        <w:t>D</w:t>
      </w:r>
      <w:r w:rsidRPr="001309E3">
        <w:rPr>
          <w:rFonts w:ascii="Calibri" w:hAnsi="Calibri" w:cs="Calibri"/>
        </w:rPr>
        <w:t>irectors determine</w:t>
      </w:r>
      <w:r>
        <w:rPr>
          <w:rFonts w:ascii="Calibri" w:hAnsi="Calibri" w:cs="Calibri"/>
        </w:rPr>
        <w:t xml:space="preserve"> </w:t>
      </w:r>
      <w:r w:rsidRPr="001309E3">
        <w:rPr>
          <w:rFonts w:ascii="Calibri" w:hAnsi="Calibri" w:cs="Calibri"/>
        </w:rPr>
        <w:t xml:space="preserve">for both their services to IGPM as </w:t>
      </w:r>
      <w:r>
        <w:rPr>
          <w:rFonts w:ascii="Calibri" w:hAnsi="Calibri" w:cs="Calibri"/>
        </w:rPr>
        <w:t>D</w:t>
      </w:r>
      <w:r w:rsidRPr="001309E3">
        <w:rPr>
          <w:rFonts w:ascii="Calibri" w:hAnsi="Calibri" w:cs="Calibri"/>
        </w:rPr>
        <w:t>irectors, and for any other service which they undertake for IGPM</w:t>
      </w:r>
      <w:r>
        <w:rPr>
          <w:rFonts w:ascii="Calibri" w:hAnsi="Calibri" w:cs="Calibri"/>
        </w:rPr>
        <w:t>.</w:t>
      </w:r>
    </w:p>
    <w:p w14:paraId="2314A9AC" w14:textId="2323D2F1" w:rsidR="001309E3" w:rsidRDefault="001309E3" w:rsidP="001309E3">
      <w:pPr>
        <w:pStyle w:val="ListParagraph"/>
        <w:numPr>
          <w:ilvl w:val="2"/>
          <w:numId w:val="6"/>
        </w:numPr>
        <w:rPr>
          <w:rFonts w:ascii="Calibri" w:hAnsi="Calibri" w:cs="Calibri"/>
        </w:rPr>
      </w:pPr>
      <w:r>
        <w:rPr>
          <w:rFonts w:ascii="Calibri" w:hAnsi="Calibri" w:cs="Calibri"/>
        </w:rPr>
        <w:t>I</w:t>
      </w:r>
      <w:r w:rsidRPr="001309E3">
        <w:rPr>
          <w:rFonts w:ascii="Calibri" w:hAnsi="Calibri" w:cs="Calibri"/>
        </w:rPr>
        <w:t xml:space="preserve">GPM may pay any reasonable expenses which the </w:t>
      </w:r>
      <w:r>
        <w:rPr>
          <w:rFonts w:ascii="Calibri" w:hAnsi="Calibri" w:cs="Calibri"/>
        </w:rPr>
        <w:t>D</w:t>
      </w:r>
      <w:r w:rsidRPr="001309E3">
        <w:rPr>
          <w:rFonts w:ascii="Calibri" w:hAnsi="Calibri" w:cs="Calibri"/>
        </w:rPr>
        <w:t xml:space="preserve">irectors properly incur in connection with the exercise of their powers and the discharge of their responsibilities </w:t>
      </w:r>
      <w:r w:rsidR="00005280">
        <w:rPr>
          <w:rFonts w:ascii="Calibri" w:hAnsi="Calibri" w:cs="Calibri"/>
        </w:rPr>
        <w:t>as Directors of</w:t>
      </w:r>
      <w:r w:rsidRPr="001309E3">
        <w:rPr>
          <w:rFonts w:ascii="Calibri" w:hAnsi="Calibri" w:cs="Calibri"/>
        </w:rPr>
        <w:t xml:space="preserve"> IGPM</w:t>
      </w:r>
      <w:r w:rsidR="009812D5">
        <w:rPr>
          <w:rFonts w:ascii="Calibri" w:hAnsi="Calibri" w:cs="Calibri"/>
        </w:rPr>
        <w:t>.</w:t>
      </w:r>
    </w:p>
    <w:p w14:paraId="4F2251F6" w14:textId="00709BA7" w:rsidR="009812D5" w:rsidRDefault="009812D5" w:rsidP="009812D5">
      <w:pPr>
        <w:pStyle w:val="ListParagraph"/>
        <w:numPr>
          <w:ilvl w:val="1"/>
          <w:numId w:val="6"/>
        </w:numPr>
        <w:rPr>
          <w:rFonts w:ascii="Calibri" w:hAnsi="Calibri" w:cs="Calibri"/>
        </w:rPr>
      </w:pPr>
      <w:r>
        <w:rPr>
          <w:rFonts w:ascii="Calibri" w:hAnsi="Calibri" w:cs="Calibri"/>
        </w:rPr>
        <w:t>Indemnity and insurance</w:t>
      </w:r>
    </w:p>
    <w:p w14:paraId="31DF7ABE" w14:textId="48CB618C" w:rsidR="009812D5" w:rsidRDefault="00005280" w:rsidP="009812D5">
      <w:pPr>
        <w:pStyle w:val="ListParagraph"/>
        <w:numPr>
          <w:ilvl w:val="2"/>
          <w:numId w:val="6"/>
        </w:numPr>
        <w:rPr>
          <w:rFonts w:ascii="Calibri" w:hAnsi="Calibri" w:cs="Calibri"/>
        </w:rPr>
      </w:pPr>
      <w:r w:rsidRPr="00005280">
        <w:rPr>
          <w:rFonts w:ascii="Calibri" w:hAnsi="Calibri" w:cs="Calibri"/>
        </w:rPr>
        <w:t xml:space="preserve">A </w:t>
      </w:r>
      <w:r>
        <w:rPr>
          <w:rFonts w:ascii="Calibri" w:hAnsi="Calibri" w:cs="Calibri"/>
        </w:rPr>
        <w:t>D</w:t>
      </w:r>
      <w:r w:rsidRPr="00005280">
        <w:rPr>
          <w:rFonts w:ascii="Calibri" w:hAnsi="Calibri" w:cs="Calibri"/>
        </w:rPr>
        <w:t>irector may be indemnified out of IGPM</w:t>
      </w:r>
      <w:r>
        <w:rPr>
          <w:rFonts w:ascii="Calibri" w:hAnsi="Calibri" w:cs="Calibri"/>
        </w:rPr>
        <w:t>’s</w:t>
      </w:r>
      <w:r w:rsidRPr="00005280">
        <w:rPr>
          <w:rFonts w:ascii="Calibri" w:hAnsi="Calibri" w:cs="Calibri"/>
        </w:rPr>
        <w:t xml:space="preserve"> assets against any liability incurred by that </w:t>
      </w:r>
      <w:r>
        <w:rPr>
          <w:rFonts w:ascii="Calibri" w:hAnsi="Calibri" w:cs="Calibri"/>
        </w:rPr>
        <w:t>D</w:t>
      </w:r>
      <w:r w:rsidRPr="00005280">
        <w:rPr>
          <w:rFonts w:ascii="Calibri" w:hAnsi="Calibri" w:cs="Calibri"/>
        </w:rPr>
        <w:t>irector as an officer of IGPM</w:t>
      </w:r>
      <w:r>
        <w:rPr>
          <w:rFonts w:ascii="Calibri" w:hAnsi="Calibri" w:cs="Calibri"/>
        </w:rPr>
        <w:t>, ex</w:t>
      </w:r>
      <w:r w:rsidRPr="00005280">
        <w:rPr>
          <w:rFonts w:ascii="Calibri" w:hAnsi="Calibri" w:cs="Calibri"/>
        </w:rPr>
        <w:t>cept where any such indemnity would be prohibited or rendered void by any provision of law</w:t>
      </w:r>
      <w:r>
        <w:rPr>
          <w:rFonts w:ascii="Calibri" w:hAnsi="Calibri" w:cs="Calibri"/>
        </w:rPr>
        <w:t>.</w:t>
      </w:r>
    </w:p>
    <w:p w14:paraId="2421EFAD" w14:textId="3C3A759D" w:rsidR="00005280" w:rsidRDefault="00005280" w:rsidP="009812D5">
      <w:pPr>
        <w:pStyle w:val="ListParagraph"/>
        <w:numPr>
          <w:ilvl w:val="2"/>
          <w:numId w:val="6"/>
        </w:numPr>
        <w:rPr>
          <w:rFonts w:ascii="Calibri" w:hAnsi="Calibri" w:cs="Calibri"/>
        </w:rPr>
      </w:pPr>
      <w:r w:rsidRPr="00005280">
        <w:rPr>
          <w:rFonts w:ascii="Calibri" w:hAnsi="Calibri" w:cs="Calibri"/>
        </w:rPr>
        <w:t xml:space="preserve">The </w:t>
      </w:r>
      <w:r>
        <w:rPr>
          <w:rFonts w:ascii="Calibri" w:hAnsi="Calibri" w:cs="Calibri"/>
        </w:rPr>
        <w:t>D</w:t>
      </w:r>
      <w:r w:rsidRPr="00005280">
        <w:rPr>
          <w:rFonts w:ascii="Calibri" w:hAnsi="Calibri" w:cs="Calibri"/>
        </w:rPr>
        <w:t xml:space="preserve">irectors may decide to purchase and maintain insurance, at the expense of IGPM, for the benefit of any </w:t>
      </w:r>
      <w:r>
        <w:rPr>
          <w:rFonts w:ascii="Calibri" w:hAnsi="Calibri" w:cs="Calibri"/>
        </w:rPr>
        <w:t>D</w:t>
      </w:r>
      <w:r w:rsidRPr="00005280">
        <w:rPr>
          <w:rFonts w:ascii="Calibri" w:hAnsi="Calibri" w:cs="Calibri"/>
        </w:rPr>
        <w:t xml:space="preserve">irector in respect of any loss or liability which has been or may be incurred in connection with </w:t>
      </w:r>
      <w:r>
        <w:rPr>
          <w:rFonts w:ascii="Calibri" w:hAnsi="Calibri" w:cs="Calibri"/>
        </w:rPr>
        <w:t xml:space="preserve">the exercise of </w:t>
      </w:r>
      <w:r w:rsidRPr="00005280">
        <w:rPr>
          <w:rFonts w:ascii="Calibri" w:hAnsi="Calibri" w:cs="Calibri"/>
        </w:rPr>
        <w:t xml:space="preserve">that </w:t>
      </w:r>
      <w:r>
        <w:rPr>
          <w:rFonts w:ascii="Calibri" w:hAnsi="Calibri" w:cs="Calibri"/>
        </w:rPr>
        <w:t>D</w:t>
      </w:r>
      <w:r w:rsidRPr="00005280">
        <w:rPr>
          <w:rFonts w:ascii="Calibri" w:hAnsi="Calibri" w:cs="Calibri"/>
        </w:rPr>
        <w:t>irector's duties or powers in relation to IGPM</w:t>
      </w:r>
      <w:r>
        <w:rPr>
          <w:rFonts w:ascii="Calibri" w:hAnsi="Calibri" w:cs="Calibri"/>
        </w:rPr>
        <w:t>.</w:t>
      </w:r>
    </w:p>
    <w:p w14:paraId="6AC783A9" w14:textId="77777777" w:rsidR="00005280" w:rsidRPr="00005280" w:rsidRDefault="00005280" w:rsidP="00005280">
      <w:pPr>
        <w:rPr>
          <w:rFonts w:ascii="Calibri" w:hAnsi="Calibri" w:cs="Calibri"/>
        </w:rPr>
      </w:pPr>
    </w:p>
    <w:p w14:paraId="7936ABA5" w14:textId="70BF3438" w:rsidR="00005280" w:rsidRPr="00005280" w:rsidRDefault="00005280" w:rsidP="00005280">
      <w:pPr>
        <w:pStyle w:val="ListParagraph"/>
        <w:numPr>
          <w:ilvl w:val="0"/>
          <w:numId w:val="6"/>
        </w:numPr>
        <w:rPr>
          <w:rFonts w:ascii="Calibri" w:hAnsi="Calibri" w:cs="Calibri"/>
          <w:b/>
          <w:bCs/>
          <w:sz w:val="28"/>
          <w:szCs w:val="28"/>
          <w:u w:val="single"/>
        </w:rPr>
      </w:pPr>
      <w:r w:rsidRPr="00005280">
        <w:rPr>
          <w:rFonts w:ascii="Calibri" w:hAnsi="Calibri" w:cs="Calibri"/>
          <w:b/>
          <w:bCs/>
          <w:sz w:val="28"/>
          <w:szCs w:val="28"/>
          <w:u w:val="single"/>
        </w:rPr>
        <w:t>Miscellaneous</w:t>
      </w:r>
    </w:p>
    <w:p w14:paraId="45EBBD1D" w14:textId="2282DABE" w:rsidR="001445E2" w:rsidRDefault="001445E2" w:rsidP="00005280">
      <w:pPr>
        <w:pStyle w:val="ListParagraph"/>
        <w:numPr>
          <w:ilvl w:val="1"/>
          <w:numId w:val="6"/>
        </w:numPr>
        <w:rPr>
          <w:rFonts w:ascii="Calibri" w:hAnsi="Calibri" w:cs="Calibri"/>
        </w:rPr>
      </w:pPr>
      <w:r>
        <w:rPr>
          <w:rFonts w:ascii="Calibri" w:hAnsi="Calibri" w:cs="Calibri"/>
        </w:rPr>
        <w:t>Irregularities</w:t>
      </w:r>
    </w:p>
    <w:p w14:paraId="2784DE78" w14:textId="77777777" w:rsidR="001445E2" w:rsidRDefault="001445E2" w:rsidP="001445E2">
      <w:pPr>
        <w:pStyle w:val="ListParagraph"/>
        <w:numPr>
          <w:ilvl w:val="2"/>
          <w:numId w:val="6"/>
        </w:numPr>
        <w:rPr>
          <w:rFonts w:ascii="Calibri" w:hAnsi="Calibri" w:cs="Calibri"/>
        </w:rPr>
      </w:pPr>
      <w:r w:rsidRPr="001445E2">
        <w:rPr>
          <w:rFonts w:ascii="Calibri" w:hAnsi="Calibri" w:cs="Calibri"/>
        </w:rPr>
        <w:t xml:space="preserve">The proceedings at any meeting </w:t>
      </w:r>
      <w:r>
        <w:rPr>
          <w:rFonts w:ascii="Calibri" w:hAnsi="Calibri" w:cs="Calibri"/>
        </w:rPr>
        <w:t>and/or</w:t>
      </w:r>
      <w:r w:rsidRPr="001445E2">
        <w:rPr>
          <w:rFonts w:ascii="Calibri" w:hAnsi="Calibri" w:cs="Calibri"/>
        </w:rPr>
        <w:t xml:space="preserve"> </w:t>
      </w:r>
      <w:r>
        <w:rPr>
          <w:rFonts w:ascii="Calibri" w:hAnsi="Calibri" w:cs="Calibri"/>
        </w:rPr>
        <w:t>any voting decision by whatever method</w:t>
      </w:r>
      <w:r w:rsidRPr="001445E2">
        <w:rPr>
          <w:rFonts w:ascii="Calibri" w:hAnsi="Calibri" w:cs="Calibri"/>
        </w:rPr>
        <w:t xml:space="preserve"> </w:t>
      </w:r>
      <w:r>
        <w:rPr>
          <w:rFonts w:ascii="Calibri" w:hAnsi="Calibri" w:cs="Calibri"/>
        </w:rPr>
        <w:t>and/</w:t>
      </w:r>
      <w:r w:rsidRPr="001445E2">
        <w:rPr>
          <w:rFonts w:ascii="Calibri" w:hAnsi="Calibri" w:cs="Calibri"/>
        </w:rPr>
        <w:t>or the passing of a</w:t>
      </w:r>
      <w:r>
        <w:rPr>
          <w:rFonts w:ascii="Calibri" w:hAnsi="Calibri" w:cs="Calibri"/>
        </w:rPr>
        <w:t>ny</w:t>
      </w:r>
      <w:r w:rsidRPr="001445E2">
        <w:rPr>
          <w:rFonts w:ascii="Calibri" w:hAnsi="Calibri" w:cs="Calibri"/>
        </w:rPr>
        <w:t xml:space="preserve"> resolution shall not be invalidated </w:t>
      </w:r>
      <w:r>
        <w:rPr>
          <w:rFonts w:ascii="Calibri" w:hAnsi="Calibri" w:cs="Calibri"/>
        </w:rPr>
        <w:t>because</w:t>
      </w:r>
      <w:r w:rsidRPr="001445E2">
        <w:rPr>
          <w:rFonts w:ascii="Calibri" w:hAnsi="Calibri" w:cs="Calibri"/>
        </w:rPr>
        <w:t xml:space="preserve"> of any</w:t>
      </w:r>
    </w:p>
    <w:p w14:paraId="77D4BFB3" w14:textId="203B22F6" w:rsidR="001445E2" w:rsidRDefault="001445E2" w:rsidP="001445E2">
      <w:pPr>
        <w:pStyle w:val="ListParagraph"/>
        <w:numPr>
          <w:ilvl w:val="3"/>
          <w:numId w:val="6"/>
        </w:numPr>
        <w:rPr>
          <w:rFonts w:ascii="Calibri" w:hAnsi="Calibri" w:cs="Calibri"/>
        </w:rPr>
      </w:pPr>
      <w:r w:rsidRPr="001445E2">
        <w:rPr>
          <w:rFonts w:ascii="Calibri" w:hAnsi="Calibri" w:cs="Calibri"/>
        </w:rPr>
        <w:t>accidental informality or irregularity (including any accidental omission to give or any non-receipt of notice</w:t>
      </w:r>
      <w:proofErr w:type="gramStart"/>
      <w:r w:rsidRPr="001445E2">
        <w:rPr>
          <w:rFonts w:ascii="Calibri" w:hAnsi="Calibri" w:cs="Calibri"/>
        </w:rPr>
        <w:t>)</w:t>
      </w:r>
      <w:r>
        <w:rPr>
          <w:rFonts w:ascii="Calibri" w:hAnsi="Calibri" w:cs="Calibri"/>
        </w:rPr>
        <w:t>;</w:t>
      </w:r>
      <w:proofErr w:type="gramEnd"/>
      <w:r w:rsidRPr="001445E2">
        <w:rPr>
          <w:rFonts w:ascii="Calibri" w:hAnsi="Calibri" w:cs="Calibri"/>
        </w:rPr>
        <w:t xml:space="preserve"> </w:t>
      </w:r>
    </w:p>
    <w:p w14:paraId="7B6F88C7" w14:textId="5178FC9B" w:rsidR="001445E2" w:rsidRDefault="001445E2" w:rsidP="001445E2">
      <w:pPr>
        <w:pStyle w:val="ListParagraph"/>
        <w:numPr>
          <w:ilvl w:val="3"/>
          <w:numId w:val="6"/>
        </w:numPr>
        <w:rPr>
          <w:rFonts w:ascii="Calibri" w:hAnsi="Calibri" w:cs="Calibri"/>
        </w:rPr>
      </w:pPr>
      <w:r w:rsidRPr="001445E2">
        <w:rPr>
          <w:rFonts w:ascii="Calibri" w:hAnsi="Calibri" w:cs="Calibri"/>
        </w:rPr>
        <w:t>any want of qualification in any of the persons present</w:t>
      </w:r>
      <w:r>
        <w:rPr>
          <w:rFonts w:ascii="Calibri" w:hAnsi="Calibri" w:cs="Calibri"/>
        </w:rPr>
        <w:t xml:space="preserve"> or voting; or </w:t>
      </w:r>
    </w:p>
    <w:p w14:paraId="1D38B533" w14:textId="77777777" w:rsidR="001445E2" w:rsidRDefault="001445E2" w:rsidP="001445E2">
      <w:pPr>
        <w:pStyle w:val="ListParagraph"/>
        <w:numPr>
          <w:ilvl w:val="3"/>
          <w:numId w:val="6"/>
        </w:numPr>
        <w:spacing w:after="0"/>
        <w:rPr>
          <w:rFonts w:ascii="Calibri" w:hAnsi="Calibri" w:cs="Calibri"/>
        </w:rPr>
      </w:pPr>
      <w:r w:rsidRPr="001445E2">
        <w:rPr>
          <w:rFonts w:ascii="Calibri" w:hAnsi="Calibri" w:cs="Calibri"/>
        </w:rPr>
        <w:t xml:space="preserve">business being considered which is not referred to in the notice </w:t>
      </w:r>
    </w:p>
    <w:p w14:paraId="74C12751" w14:textId="238C2BD0" w:rsidR="001445E2" w:rsidRPr="001445E2" w:rsidRDefault="001445E2" w:rsidP="001445E2">
      <w:pPr>
        <w:spacing w:after="0"/>
        <w:ind w:left="1134"/>
        <w:rPr>
          <w:rFonts w:ascii="Calibri" w:hAnsi="Calibri" w:cs="Calibri"/>
        </w:rPr>
      </w:pPr>
      <w:r w:rsidRPr="001445E2">
        <w:rPr>
          <w:rFonts w:ascii="Calibri" w:hAnsi="Calibri" w:cs="Calibri"/>
        </w:rPr>
        <w:t>unless a provision of the Companies Acts specifies that such informality, irregularity or want of qualification shall invalidate it.</w:t>
      </w:r>
    </w:p>
    <w:p w14:paraId="1823AD20" w14:textId="3B5BA593" w:rsidR="00005280" w:rsidRDefault="00005280" w:rsidP="00005280">
      <w:pPr>
        <w:pStyle w:val="ListParagraph"/>
        <w:numPr>
          <w:ilvl w:val="1"/>
          <w:numId w:val="6"/>
        </w:numPr>
        <w:rPr>
          <w:rFonts w:ascii="Calibri" w:hAnsi="Calibri" w:cs="Calibri"/>
        </w:rPr>
      </w:pPr>
      <w:r>
        <w:rPr>
          <w:rFonts w:ascii="Calibri" w:hAnsi="Calibri" w:cs="Calibri"/>
        </w:rPr>
        <w:t>Means of communication</w:t>
      </w:r>
    </w:p>
    <w:p w14:paraId="63E82CB2" w14:textId="459311B4" w:rsidR="001445E2" w:rsidRPr="001445E2" w:rsidRDefault="001445E2" w:rsidP="001445E2">
      <w:pPr>
        <w:pStyle w:val="ListParagraph"/>
        <w:numPr>
          <w:ilvl w:val="2"/>
          <w:numId w:val="6"/>
        </w:numPr>
        <w:rPr>
          <w:rFonts w:ascii="Calibri" w:hAnsi="Calibri" w:cs="Calibri"/>
        </w:rPr>
      </w:pPr>
      <w:r w:rsidRPr="001445E2">
        <w:rPr>
          <w:rFonts w:ascii="Calibri" w:hAnsi="Calibri" w:cs="Calibri"/>
        </w:rPr>
        <w:t xml:space="preserve">Subject to the Articles, anything sent or supplied by or to </w:t>
      </w:r>
      <w:r>
        <w:rPr>
          <w:rFonts w:ascii="Calibri" w:hAnsi="Calibri" w:cs="Calibri"/>
        </w:rPr>
        <w:t>IGPM</w:t>
      </w:r>
      <w:r w:rsidRPr="001445E2">
        <w:rPr>
          <w:rFonts w:ascii="Calibri" w:hAnsi="Calibri" w:cs="Calibri"/>
        </w:rPr>
        <w:t xml:space="preserve"> under the Articles may be sent or supplied in any way in which the Companies Act 2006 provides for </w:t>
      </w:r>
      <w:r>
        <w:rPr>
          <w:rFonts w:ascii="Calibri" w:hAnsi="Calibri" w:cs="Calibri"/>
        </w:rPr>
        <w:t>d</w:t>
      </w:r>
      <w:r w:rsidRPr="001445E2">
        <w:rPr>
          <w:rFonts w:ascii="Calibri" w:hAnsi="Calibri" w:cs="Calibri"/>
        </w:rPr>
        <w:t xml:space="preserve">ocuments or information which are authorised or required by any provision of that Act to be sent or supplied by or to </w:t>
      </w:r>
      <w:r>
        <w:rPr>
          <w:rFonts w:ascii="Calibri" w:hAnsi="Calibri" w:cs="Calibri"/>
        </w:rPr>
        <w:t>IGPM</w:t>
      </w:r>
      <w:r w:rsidRPr="001445E2">
        <w:rPr>
          <w:rFonts w:ascii="Calibri" w:hAnsi="Calibri" w:cs="Calibri"/>
        </w:rPr>
        <w:t>.</w:t>
      </w:r>
    </w:p>
    <w:p w14:paraId="5D07A472" w14:textId="2FAB5BF6" w:rsidR="001445E2" w:rsidRPr="001445E2" w:rsidRDefault="001445E2" w:rsidP="001445E2">
      <w:pPr>
        <w:pStyle w:val="ListParagraph"/>
        <w:numPr>
          <w:ilvl w:val="2"/>
          <w:numId w:val="6"/>
        </w:numPr>
        <w:rPr>
          <w:rFonts w:ascii="Calibri" w:hAnsi="Calibri" w:cs="Calibri"/>
        </w:rPr>
      </w:pPr>
      <w:r w:rsidRPr="001445E2">
        <w:rPr>
          <w:rFonts w:ascii="Calibri" w:hAnsi="Calibri" w:cs="Calibri"/>
        </w:rPr>
        <w:t xml:space="preserve">Subject to the Articles, any notice or </w:t>
      </w:r>
      <w:r>
        <w:rPr>
          <w:rFonts w:ascii="Calibri" w:hAnsi="Calibri" w:cs="Calibri"/>
        </w:rPr>
        <w:t>d</w:t>
      </w:r>
      <w:r w:rsidRPr="001445E2">
        <w:rPr>
          <w:rFonts w:ascii="Calibri" w:hAnsi="Calibri" w:cs="Calibri"/>
        </w:rPr>
        <w:t xml:space="preserve">ocument to be sent or supplied to a </w:t>
      </w:r>
      <w:proofErr w:type="gramStart"/>
      <w:r w:rsidRPr="001445E2">
        <w:rPr>
          <w:rFonts w:ascii="Calibri" w:hAnsi="Calibri" w:cs="Calibri"/>
        </w:rPr>
        <w:t>Director</w:t>
      </w:r>
      <w:proofErr w:type="gramEnd"/>
      <w:r w:rsidRPr="001445E2">
        <w:rPr>
          <w:rFonts w:ascii="Calibri" w:hAnsi="Calibri" w:cs="Calibri"/>
        </w:rPr>
        <w:t xml:space="preserve"> in connection with the taking of decisions by Directors may also be sent or supplied by the means by which that Director has asked to be </w:t>
      </w:r>
      <w:r>
        <w:rPr>
          <w:rFonts w:ascii="Calibri" w:hAnsi="Calibri" w:cs="Calibri"/>
        </w:rPr>
        <w:t>used.</w:t>
      </w:r>
    </w:p>
    <w:p w14:paraId="17BBA1C0" w14:textId="322E756D" w:rsidR="001445E2" w:rsidRDefault="001445E2" w:rsidP="001445E2">
      <w:pPr>
        <w:pStyle w:val="ListParagraph"/>
        <w:numPr>
          <w:ilvl w:val="2"/>
          <w:numId w:val="6"/>
        </w:numPr>
        <w:rPr>
          <w:rFonts w:ascii="Calibri" w:hAnsi="Calibri" w:cs="Calibri"/>
        </w:rPr>
      </w:pPr>
      <w:r w:rsidRPr="001445E2">
        <w:rPr>
          <w:rFonts w:ascii="Calibri" w:hAnsi="Calibri" w:cs="Calibri"/>
        </w:rPr>
        <w:t xml:space="preserve">A Director may agree with </w:t>
      </w:r>
      <w:r>
        <w:rPr>
          <w:rFonts w:ascii="Calibri" w:hAnsi="Calibri" w:cs="Calibri"/>
        </w:rPr>
        <w:t>IGPM</w:t>
      </w:r>
      <w:r w:rsidRPr="001445E2">
        <w:rPr>
          <w:rFonts w:ascii="Calibri" w:hAnsi="Calibri" w:cs="Calibri"/>
        </w:rPr>
        <w:t xml:space="preserve"> that notices or </w:t>
      </w:r>
      <w:r>
        <w:rPr>
          <w:rFonts w:ascii="Calibri" w:hAnsi="Calibri" w:cs="Calibri"/>
        </w:rPr>
        <w:t>d</w:t>
      </w:r>
      <w:r w:rsidRPr="001445E2">
        <w:rPr>
          <w:rFonts w:ascii="Calibri" w:hAnsi="Calibri" w:cs="Calibri"/>
        </w:rPr>
        <w:t>ocuments sent to that Director in a particular way are to be deemed to have been received within an agreed time of their being sent, and for the agreed time to be less than 48 hours.</w:t>
      </w:r>
    </w:p>
    <w:p w14:paraId="17BB5C6A" w14:textId="1F1319DB" w:rsidR="00005280" w:rsidRDefault="001445E2" w:rsidP="00005280">
      <w:pPr>
        <w:pStyle w:val="ListParagraph"/>
        <w:numPr>
          <w:ilvl w:val="1"/>
          <w:numId w:val="6"/>
        </w:numPr>
        <w:rPr>
          <w:rFonts w:ascii="Calibri" w:hAnsi="Calibri" w:cs="Calibri"/>
        </w:rPr>
      </w:pPr>
      <w:r>
        <w:rPr>
          <w:rFonts w:ascii="Calibri" w:hAnsi="Calibri" w:cs="Calibri"/>
        </w:rPr>
        <w:t>A</w:t>
      </w:r>
      <w:r w:rsidR="00005280">
        <w:rPr>
          <w:rFonts w:ascii="Calibri" w:hAnsi="Calibri" w:cs="Calibri"/>
        </w:rPr>
        <w:t xml:space="preserve">ccounts </w:t>
      </w:r>
      <w:r>
        <w:rPr>
          <w:rFonts w:ascii="Calibri" w:hAnsi="Calibri" w:cs="Calibri"/>
        </w:rPr>
        <w:t>and</w:t>
      </w:r>
      <w:r w:rsidR="00005280">
        <w:rPr>
          <w:rFonts w:ascii="Calibri" w:hAnsi="Calibri" w:cs="Calibri"/>
        </w:rPr>
        <w:t xml:space="preserve"> other records</w:t>
      </w:r>
    </w:p>
    <w:p w14:paraId="647289CD" w14:textId="05C15335" w:rsidR="001445E2" w:rsidRDefault="001445E2" w:rsidP="001445E2">
      <w:pPr>
        <w:pStyle w:val="ListParagraph"/>
        <w:numPr>
          <w:ilvl w:val="2"/>
          <w:numId w:val="6"/>
        </w:numPr>
        <w:rPr>
          <w:rFonts w:ascii="Calibri" w:hAnsi="Calibri" w:cs="Calibri"/>
        </w:rPr>
      </w:pPr>
      <w:r>
        <w:rPr>
          <w:rFonts w:ascii="Calibri" w:hAnsi="Calibri" w:cs="Calibri"/>
        </w:rPr>
        <w:lastRenderedPageBreak/>
        <w:t>The Directors shall comply with the requirements of the Companies Acts as to maintaining</w:t>
      </w:r>
      <w:r w:rsidR="000C627C">
        <w:rPr>
          <w:rFonts w:ascii="Calibri" w:hAnsi="Calibri" w:cs="Calibri"/>
        </w:rPr>
        <w:t xml:space="preserve"> a register of Members, keeping financial</w:t>
      </w:r>
      <w:r>
        <w:rPr>
          <w:rFonts w:ascii="Calibri" w:hAnsi="Calibri" w:cs="Calibri"/>
        </w:rPr>
        <w:t xml:space="preserve"> records, keeping and filing accounts, and such other items as are prescribed from time to time.  They shall also ensure the relevant documents are filed and delivered to the relevant authorities in a timely manner</w:t>
      </w:r>
    </w:p>
    <w:p w14:paraId="12FE6CEF" w14:textId="13F04E05" w:rsidR="00005280" w:rsidRDefault="001445E2" w:rsidP="004413CB">
      <w:pPr>
        <w:pStyle w:val="ListParagraph"/>
        <w:numPr>
          <w:ilvl w:val="2"/>
          <w:numId w:val="6"/>
        </w:numPr>
        <w:rPr>
          <w:rFonts w:ascii="Calibri" w:hAnsi="Calibri" w:cs="Calibri"/>
        </w:rPr>
      </w:pPr>
      <w:r w:rsidRPr="001445E2">
        <w:rPr>
          <w:rFonts w:ascii="Calibri" w:hAnsi="Calibri" w:cs="Calibri"/>
        </w:rPr>
        <w:t xml:space="preserve">Except as provided by </w:t>
      </w:r>
      <w:proofErr w:type="gramStart"/>
      <w:r w:rsidRPr="001445E2">
        <w:rPr>
          <w:rFonts w:ascii="Calibri" w:hAnsi="Calibri" w:cs="Calibri"/>
        </w:rPr>
        <w:t>law</w:t>
      </w:r>
      <w:r>
        <w:rPr>
          <w:rFonts w:ascii="Calibri" w:hAnsi="Calibri" w:cs="Calibri"/>
        </w:rPr>
        <w:t>,</w:t>
      </w:r>
      <w:r w:rsidRPr="001445E2">
        <w:rPr>
          <w:rFonts w:ascii="Calibri" w:hAnsi="Calibri" w:cs="Calibri"/>
        </w:rPr>
        <w:t xml:space="preserve"> or</w:t>
      </w:r>
      <w:proofErr w:type="gramEnd"/>
      <w:r w:rsidRPr="001445E2">
        <w:rPr>
          <w:rFonts w:ascii="Calibri" w:hAnsi="Calibri" w:cs="Calibri"/>
        </w:rPr>
        <w:t xml:space="preserve"> authorised by the Directors or an ordinary resolution of </w:t>
      </w:r>
      <w:r>
        <w:rPr>
          <w:rFonts w:ascii="Calibri" w:hAnsi="Calibri" w:cs="Calibri"/>
        </w:rPr>
        <w:t>IGPM</w:t>
      </w:r>
      <w:r w:rsidRPr="001445E2">
        <w:rPr>
          <w:rFonts w:ascii="Calibri" w:hAnsi="Calibri" w:cs="Calibri"/>
        </w:rPr>
        <w:t xml:space="preserve">, no person is entitled to inspect any of </w:t>
      </w:r>
      <w:r>
        <w:rPr>
          <w:rFonts w:ascii="Calibri" w:hAnsi="Calibri" w:cs="Calibri"/>
        </w:rPr>
        <w:t>IGPM</w:t>
      </w:r>
      <w:r w:rsidRPr="001445E2">
        <w:rPr>
          <w:rFonts w:ascii="Calibri" w:hAnsi="Calibri" w:cs="Calibri"/>
        </w:rPr>
        <w:t xml:space="preserve">’s accounting or other records or </w:t>
      </w:r>
      <w:r>
        <w:rPr>
          <w:rFonts w:ascii="Calibri" w:hAnsi="Calibri" w:cs="Calibri"/>
        </w:rPr>
        <w:t>d</w:t>
      </w:r>
      <w:r w:rsidRPr="001445E2">
        <w:rPr>
          <w:rFonts w:ascii="Calibri" w:hAnsi="Calibri" w:cs="Calibri"/>
        </w:rPr>
        <w:t>ocuments merely by virtue of being a member.</w:t>
      </w:r>
    </w:p>
    <w:p w14:paraId="6391D3A9" w14:textId="0FF5D5F4" w:rsidR="003A5611" w:rsidRDefault="003A5611" w:rsidP="003A5611">
      <w:pPr>
        <w:pStyle w:val="ListParagraph"/>
        <w:numPr>
          <w:ilvl w:val="1"/>
          <w:numId w:val="6"/>
        </w:numPr>
        <w:rPr>
          <w:rFonts w:ascii="Calibri" w:hAnsi="Calibri" w:cs="Calibri"/>
        </w:rPr>
      </w:pPr>
      <w:r>
        <w:rPr>
          <w:rFonts w:ascii="Calibri" w:hAnsi="Calibri" w:cs="Calibri"/>
        </w:rPr>
        <w:t>Insurance</w:t>
      </w:r>
    </w:p>
    <w:p w14:paraId="03FA1FCC" w14:textId="4C7A2BD2" w:rsidR="003A5611" w:rsidRDefault="003A5611" w:rsidP="003A5611">
      <w:pPr>
        <w:pStyle w:val="ListParagraph"/>
        <w:numPr>
          <w:ilvl w:val="2"/>
          <w:numId w:val="6"/>
        </w:numPr>
        <w:rPr>
          <w:rFonts w:ascii="Calibri" w:hAnsi="Calibri" w:cs="Calibri"/>
        </w:rPr>
      </w:pPr>
      <w:r w:rsidRPr="003A5611">
        <w:rPr>
          <w:rFonts w:ascii="Calibri" w:hAnsi="Calibri" w:cs="Calibri"/>
        </w:rPr>
        <w:t xml:space="preserve">The Directors may decide to purchase and maintain insurance, at the expense of </w:t>
      </w:r>
      <w:r>
        <w:rPr>
          <w:rFonts w:ascii="Calibri" w:hAnsi="Calibri" w:cs="Calibri"/>
        </w:rPr>
        <w:t>IGPM</w:t>
      </w:r>
      <w:r w:rsidRPr="003A5611">
        <w:rPr>
          <w:rFonts w:ascii="Calibri" w:hAnsi="Calibri" w:cs="Calibri"/>
        </w:rPr>
        <w:t>, for the benefit of any relevant Director in respect of any relevant loss.</w:t>
      </w:r>
    </w:p>
    <w:p w14:paraId="5379A217" w14:textId="7A8B225A" w:rsidR="003A5611" w:rsidRDefault="003A5611" w:rsidP="003A5611">
      <w:pPr>
        <w:pStyle w:val="ListParagraph"/>
        <w:numPr>
          <w:ilvl w:val="1"/>
          <w:numId w:val="6"/>
        </w:numPr>
        <w:rPr>
          <w:rFonts w:ascii="Calibri" w:hAnsi="Calibri" w:cs="Calibri"/>
        </w:rPr>
      </w:pPr>
      <w:r w:rsidRPr="003A5611">
        <w:rPr>
          <w:rFonts w:ascii="Calibri" w:hAnsi="Calibri" w:cs="Calibri"/>
        </w:rPr>
        <w:t>Exclusion of model articles</w:t>
      </w:r>
    </w:p>
    <w:p w14:paraId="05DA3281" w14:textId="6929CCDF" w:rsidR="003A5611" w:rsidRDefault="003A5611" w:rsidP="003A5611">
      <w:pPr>
        <w:pStyle w:val="ListParagraph"/>
        <w:numPr>
          <w:ilvl w:val="2"/>
          <w:numId w:val="6"/>
        </w:numPr>
        <w:rPr>
          <w:rFonts w:ascii="Calibri" w:hAnsi="Calibri" w:cs="Calibri"/>
        </w:rPr>
      </w:pPr>
      <w:r w:rsidRPr="003A5611">
        <w:rPr>
          <w:rFonts w:ascii="Calibri" w:hAnsi="Calibri" w:cs="Calibri"/>
        </w:rPr>
        <w:t>The relevant model articles for a company limited by guarantee are hereby expressly excluded.</w:t>
      </w:r>
    </w:p>
    <w:p w14:paraId="336C7B9B" w14:textId="77777777" w:rsidR="004413CB" w:rsidRPr="004413CB" w:rsidRDefault="004413CB" w:rsidP="004413CB">
      <w:pPr>
        <w:rPr>
          <w:rFonts w:ascii="Calibri" w:hAnsi="Calibri" w:cs="Calibri"/>
        </w:rPr>
      </w:pPr>
    </w:p>
    <w:p w14:paraId="605C1D89" w14:textId="77777777" w:rsidR="00225BBD" w:rsidRDefault="00225BBD" w:rsidP="00225BBD">
      <w:pPr>
        <w:rPr>
          <w:rFonts w:ascii="Calibri" w:hAnsi="Calibri" w:cs="Calibri"/>
        </w:rPr>
      </w:pPr>
    </w:p>
    <w:p w14:paraId="2DD945CC" w14:textId="77777777" w:rsidR="00225BBD" w:rsidRDefault="00225BBD" w:rsidP="00225BBD">
      <w:pPr>
        <w:rPr>
          <w:rFonts w:ascii="Calibri" w:hAnsi="Calibri" w:cs="Calibri"/>
        </w:rPr>
        <w:sectPr w:rsidR="00225BBD" w:rsidSect="00FA2599">
          <w:pgSz w:w="11906" w:h="16838"/>
          <w:pgMar w:top="1440" w:right="1440" w:bottom="1440" w:left="1440" w:header="709" w:footer="709" w:gutter="0"/>
          <w:cols w:space="708"/>
          <w:docGrid w:linePitch="360"/>
        </w:sectPr>
      </w:pPr>
    </w:p>
    <w:p w14:paraId="375AB4DD" w14:textId="102290B7" w:rsidR="00225BBD" w:rsidRDefault="00225BBD" w:rsidP="00225BBD">
      <w:pPr>
        <w:jc w:val="center"/>
        <w:rPr>
          <w:rFonts w:ascii="Calibri" w:hAnsi="Calibri" w:cs="Calibri"/>
          <w:b/>
          <w:bCs/>
          <w:sz w:val="28"/>
          <w:szCs w:val="28"/>
          <w:u w:val="single"/>
        </w:rPr>
      </w:pPr>
      <w:r>
        <w:rPr>
          <w:rFonts w:ascii="Calibri" w:hAnsi="Calibri" w:cs="Calibri"/>
          <w:b/>
          <w:bCs/>
          <w:sz w:val="28"/>
          <w:szCs w:val="28"/>
          <w:u w:val="single"/>
        </w:rPr>
        <w:lastRenderedPageBreak/>
        <w:t>SCHEDULE</w:t>
      </w:r>
    </w:p>
    <w:p w14:paraId="58A6EA43" w14:textId="182004D8" w:rsidR="00225BBD" w:rsidRDefault="00225BBD" w:rsidP="00225BBD">
      <w:pPr>
        <w:jc w:val="center"/>
        <w:rPr>
          <w:rFonts w:ascii="Calibri" w:hAnsi="Calibri" w:cs="Calibri"/>
          <w:sz w:val="28"/>
          <w:szCs w:val="28"/>
        </w:rPr>
      </w:pPr>
      <w:r>
        <w:rPr>
          <w:rFonts w:ascii="Calibri" w:hAnsi="Calibri" w:cs="Calibri"/>
          <w:b/>
          <w:bCs/>
          <w:sz w:val="28"/>
          <w:szCs w:val="28"/>
          <w:u w:val="single"/>
        </w:rPr>
        <w:t>Definitions</w:t>
      </w:r>
      <w:r w:rsidR="001445E2">
        <w:rPr>
          <w:rFonts w:ascii="Calibri" w:hAnsi="Calibri" w:cs="Calibri"/>
          <w:b/>
          <w:bCs/>
          <w:sz w:val="28"/>
          <w:szCs w:val="28"/>
          <w:u w:val="single"/>
        </w:rPr>
        <w:t xml:space="preserve"> and Interpretation</w:t>
      </w:r>
    </w:p>
    <w:p w14:paraId="6E668BD4" w14:textId="454B8DBA" w:rsidR="00451D8D" w:rsidRPr="00451D8D" w:rsidRDefault="00451D8D" w:rsidP="00451D8D">
      <w:pPr>
        <w:pStyle w:val="ListParagraph"/>
        <w:numPr>
          <w:ilvl w:val="0"/>
          <w:numId w:val="12"/>
        </w:numPr>
        <w:rPr>
          <w:rFonts w:ascii="Calibri" w:hAnsi="Calibri" w:cs="Calibri"/>
        </w:rPr>
      </w:pPr>
      <w:r w:rsidRPr="00451D8D">
        <w:rPr>
          <w:rFonts w:ascii="Calibri" w:hAnsi="Calibri" w:cs="Calibri"/>
        </w:rPr>
        <w:t>In these Articles, unless the context otherwise requires:</w:t>
      </w:r>
    </w:p>
    <w:p w14:paraId="1E6C3821" w14:textId="51BA3CB8" w:rsidR="00451D8D" w:rsidRPr="00451D8D" w:rsidRDefault="00451D8D" w:rsidP="00451D8D">
      <w:pPr>
        <w:pStyle w:val="ListParagraph"/>
        <w:numPr>
          <w:ilvl w:val="1"/>
          <w:numId w:val="12"/>
        </w:numPr>
        <w:rPr>
          <w:rFonts w:ascii="Calibri" w:hAnsi="Calibri" w:cs="Calibri"/>
        </w:rPr>
      </w:pPr>
      <w:r w:rsidRPr="00451D8D">
        <w:rPr>
          <w:rFonts w:ascii="Calibri" w:hAnsi="Calibri" w:cs="Calibri"/>
          <w:b/>
          <w:bCs/>
        </w:rPr>
        <w:t>Accreditation</w:t>
      </w:r>
      <w:r>
        <w:rPr>
          <w:rFonts w:ascii="Calibri" w:hAnsi="Calibri" w:cs="Calibri"/>
        </w:rPr>
        <w:t xml:space="preserve"> means a</w:t>
      </w:r>
      <w:r w:rsidR="003A5611">
        <w:rPr>
          <w:rFonts w:ascii="Calibri" w:hAnsi="Calibri" w:cs="Calibri"/>
        </w:rPr>
        <w:t xml:space="preserve"> person</w:t>
      </w:r>
      <w:r>
        <w:rPr>
          <w:rFonts w:ascii="Calibri" w:hAnsi="Calibri" w:cs="Calibri"/>
        </w:rPr>
        <w:t xml:space="preserve"> who has become accredited as a Member of IGPM or </w:t>
      </w:r>
      <w:proofErr w:type="gramStart"/>
      <w:r>
        <w:rPr>
          <w:rFonts w:ascii="Calibri" w:hAnsi="Calibri" w:cs="Calibri"/>
        </w:rPr>
        <w:t>MIGPM</w:t>
      </w:r>
      <w:r w:rsidR="009A23D2">
        <w:rPr>
          <w:rFonts w:ascii="Calibri" w:hAnsi="Calibri" w:cs="Calibri"/>
        </w:rPr>
        <w:t>;</w:t>
      </w:r>
      <w:proofErr w:type="gramEnd"/>
    </w:p>
    <w:p w14:paraId="25A5D86C" w14:textId="4CC6AD4A" w:rsidR="00F33F5D" w:rsidRPr="00451D8D" w:rsidRDefault="00F33F5D" w:rsidP="00451D8D">
      <w:pPr>
        <w:pStyle w:val="ListParagraph"/>
        <w:numPr>
          <w:ilvl w:val="1"/>
          <w:numId w:val="12"/>
        </w:numPr>
        <w:rPr>
          <w:rFonts w:ascii="Calibri" w:hAnsi="Calibri" w:cs="Calibri"/>
        </w:rPr>
      </w:pPr>
      <w:r w:rsidRPr="00451D8D">
        <w:rPr>
          <w:rFonts w:ascii="Calibri" w:hAnsi="Calibri" w:cs="Calibri"/>
          <w:b/>
          <w:bCs/>
        </w:rPr>
        <w:t>Articles</w:t>
      </w:r>
      <w:r w:rsidR="00451D8D">
        <w:rPr>
          <w:rFonts w:ascii="Calibri" w:hAnsi="Calibri" w:cs="Calibri"/>
        </w:rPr>
        <w:t xml:space="preserve"> means IGPM’s articles of </w:t>
      </w:r>
      <w:proofErr w:type="gramStart"/>
      <w:r w:rsidR="00451D8D">
        <w:rPr>
          <w:rFonts w:ascii="Calibri" w:hAnsi="Calibri" w:cs="Calibri"/>
        </w:rPr>
        <w:t>association</w:t>
      </w:r>
      <w:r w:rsidR="009A23D2">
        <w:rPr>
          <w:rFonts w:ascii="Calibri" w:hAnsi="Calibri" w:cs="Calibri"/>
        </w:rPr>
        <w:t>;</w:t>
      </w:r>
      <w:proofErr w:type="gramEnd"/>
    </w:p>
    <w:p w14:paraId="6E469B67" w14:textId="07827A49" w:rsidR="00451D8D" w:rsidRPr="00451D8D" w:rsidRDefault="00451D8D" w:rsidP="00451D8D">
      <w:pPr>
        <w:pStyle w:val="ListParagraph"/>
        <w:numPr>
          <w:ilvl w:val="1"/>
          <w:numId w:val="12"/>
        </w:numPr>
        <w:rPr>
          <w:rFonts w:ascii="Calibri" w:hAnsi="Calibri" w:cs="Calibri"/>
        </w:rPr>
      </w:pPr>
      <w:r w:rsidRPr="00451D8D">
        <w:rPr>
          <w:rFonts w:ascii="Calibri" w:hAnsi="Calibri" w:cs="Calibri"/>
          <w:b/>
          <w:bCs/>
        </w:rPr>
        <w:t>Chair</w:t>
      </w:r>
      <w:r>
        <w:rPr>
          <w:rFonts w:ascii="Calibri" w:hAnsi="Calibri" w:cs="Calibri"/>
        </w:rPr>
        <w:t xml:space="preserve"> means </w:t>
      </w:r>
      <w:r w:rsidR="009A23D2">
        <w:rPr>
          <w:rFonts w:ascii="Calibri" w:hAnsi="Calibri" w:cs="Calibri"/>
        </w:rPr>
        <w:t xml:space="preserve">the person appointed in accordance with article 7f </w:t>
      </w:r>
      <w:proofErr w:type="gramStart"/>
      <w:r w:rsidR="009A23D2">
        <w:rPr>
          <w:rFonts w:ascii="Calibri" w:hAnsi="Calibri" w:cs="Calibri"/>
        </w:rPr>
        <w:t>iv;</w:t>
      </w:r>
      <w:proofErr w:type="gramEnd"/>
      <w:r w:rsidR="009A23D2">
        <w:rPr>
          <w:rFonts w:ascii="Calibri" w:hAnsi="Calibri" w:cs="Calibri"/>
        </w:rPr>
        <w:t xml:space="preserve"> </w:t>
      </w:r>
    </w:p>
    <w:p w14:paraId="185FC909" w14:textId="7AA940C7" w:rsidR="001445E2" w:rsidRPr="00451D8D" w:rsidRDefault="001445E2" w:rsidP="00451D8D">
      <w:pPr>
        <w:pStyle w:val="ListParagraph"/>
        <w:numPr>
          <w:ilvl w:val="1"/>
          <w:numId w:val="12"/>
        </w:numPr>
        <w:rPr>
          <w:rFonts w:ascii="Calibri" w:hAnsi="Calibri" w:cs="Calibri"/>
        </w:rPr>
      </w:pPr>
      <w:r w:rsidRPr="00451D8D">
        <w:rPr>
          <w:rFonts w:ascii="Calibri" w:hAnsi="Calibri" w:cs="Calibri"/>
          <w:b/>
          <w:bCs/>
        </w:rPr>
        <w:t>Companies Acts</w:t>
      </w:r>
      <w:r w:rsidRPr="00451D8D">
        <w:rPr>
          <w:rFonts w:ascii="Calibri" w:hAnsi="Calibri" w:cs="Calibri"/>
        </w:rPr>
        <w:t xml:space="preserve"> </w:t>
      </w:r>
      <w:r w:rsidR="00451D8D">
        <w:rPr>
          <w:rFonts w:ascii="Calibri" w:hAnsi="Calibri" w:cs="Calibri"/>
        </w:rPr>
        <w:t>means</w:t>
      </w:r>
      <w:r w:rsidR="009A23D2">
        <w:rPr>
          <w:rFonts w:ascii="Calibri" w:hAnsi="Calibri" w:cs="Calibri"/>
        </w:rPr>
        <w:t xml:space="preserve"> the Companies Acts as defi</w:t>
      </w:r>
      <w:ins w:id="0" w:author="MAYNARD, Peter (HORFIELD HC)" w:date="2024-10-20T16:45:00Z" w16du:dateUtc="2024-10-20T15:45:00Z">
        <w:r w:rsidR="003A5611">
          <w:rPr>
            <w:rFonts w:ascii="Calibri" w:hAnsi="Calibri" w:cs="Calibri"/>
          </w:rPr>
          <w:t>n</w:t>
        </w:r>
      </w:ins>
      <w:r w:rsidR="009A23D2">
        <w:rPr>
          <w:rFonts w:ascii="Calibri" w:hAnsi="Calibri" w:cs="Calibri"/>
        </w:rPr>
        <w:t xml:space="preserve">ed in section 2 of the Companies Act 2006, insofar as they apply to </w:t>
      </w:r>
      <w:proofErr w:type="gramStart"/>
      <w:r w:rsidR="009A23D2">
        <w:rPr>
          <w:rFonts w:ascii="Calibri" w:hAnsi="Calibri" w:cs="Calibri"/>
        </w:rPr>
        <w:t>IGPM;</w:t>
      </w:r>
      <w:proofErr w:type="gramEnd"/>
    </w:p>
    <w:p w14:paraId="293A4A2C" w14:textId="33BB921B" w:rsidR="00451D8D" w:rsidRPr="00451D8D" w:rsidRDefault="00451D8D" w:rsidP="00451D8D">
      <w:pPr>
        <w:pStyle w:val="ListParagraph"/>
        <w:numPr>
          <w:ilvl w:val="1"/>
          <w:numId w:val="12"/>
        </w:numPr>
        <w:rPr>
          <w:rFonts w:ascii="Calibri" w:hAnsi="Calibri" w:cs="Calibri"/>
        </w:rPr>
      </w:pPr>
      <w:r w:rsidRPr="00451D8D">
        <w:rPr>
          <w:rFonts w:ascii="Calibri" w:hAnsi="Calibri" w:cs="Calibri"/>
          <w:b/>
          <w:bCs/>
        </w:rPr>
        <w:t>Director</w:t>
      </w:r>
      <w:r w:rsidRPr="00451D8D">
        <w:rPr>
          <w:rFonts w:ascii="Calibri" w:hAnsi="Calibri" w:cs="Calibri"/>
        </w:rPr>
        <w:t xml:space="preserve"> </w:t>
      </w:r>
      <w:r>
        <w:rPr>
          <w:rFonts w:ascii="Calibri" w:hAnsi="Calibri" w:cs="Calibri"/>
        </w:rPr>
        <w:t>means</w:t>
      </w:r>
      <w:r w:rsidR="009A23D2">
        <w:rPr>
          <w:rFonts w:ascii="Calibri" w:hAnsi="Calibri" w:cs="Calibri"/>
        </w:rPr>
        <w:t xml:space="preserve"> a director of IGPM appointed in accordance with article </w:t>
      </w:r>
      <w:proofErr w:type="gramStart"/>
      <w:r w:rsidR="009A23D2">
        <w:rPr>
          <w:rFonts w:ascii="Calibri" w:hAnsi="Calibri" w:cs="Calibri"/>
        </w:rPr>
        <w:t>7b;</w:t>
      </w:r>
      <w:proofErr w:type="gramEnd"/>
    </w:p>
    <w:p w14:paraId="463D778C" w14:textId="3DE0D486" w:rsidR="001445E2" w:rsidRPr="00451D8D" w:rsidRDefault="001445E2" w:rsidP="00451D8D">
      <w:pPr>
        <w:pStyle w:val="ListParagraph"/>
        <w:numPr>
          <w:ilvl w:val="1"/>
          <w:numId w:val="12"/>
        </w:numPr>
        <w:rPr>
          <w:rFonts w:ascii="Calibri" w:hAnsi="Calibri" w:cs="Calibri"/>
        </w:rPr>
      </w:pPr>
      <w:r w:rsidRPr="00451D8D">
        <w:rPr>
          <w:rFonts w:ascii="Calibri" w:hAnsi="Calibri" w:cs="Calibri"/>
          <w:b/>
          <w:bCs/>
        </w:rPr>
        <w:t>document</w:t>
      </w:r>
      <w:r w:rsidR="00451D8D" w:rsidRPr="00451D8D">
        <w:rPr>
          <w:rFonts w:ascii="Calibri" w:hAnsi="Calibri" w:cs="Calibri"/>
        </w:rPr>
        <w:t xml:space="preserve"> </w:t>
      </w:r>
      <w:r w:rsidR="009A23D2">
        <w:rPr>
          <w:rFonts w:ascii="Calibri" w:hAnsi="Calibri" w:cs="Calibri"/>
        </w:rPr>
        <w:t>includes</w:t>
      </w:r>
      <w:r w:rsidR="009A23D2" w:rsidRPr="009A23D2">
        <w:t xml:space="preserve"> </w:t>
      </w:r>
      <w:r w:rsidR="009A23D2" w:rsidRPr="009A23D2">
        <w:rPr>
          <w:rFonts w:ascii="Calibri" w:hAnsi="Calibri" w:cs="Calibri"/>
        </w:rPr>
        <w:t xml:space="preserve">unless otherwise specified, any document sent or supplied in electronic </w:t>
      </w:r>
      <w:proofErr w:type="gramStart"/>
      <w:r w:rsidR="009A23D2" w:rsidRPr="009A23D2">
        <w:rPr>
          <w:rFonts w:ascii="Calibri" w:hAnsi="Calibri" w:cs="Calibri"/>
        </w:rPr>
        <w:t>form</w:t>
      </w:r>
      <w:r w:rsidR="009A23D2">
        <w:rPr>
          <w:rFonts w:ascii="Calibri" w:hAnsi="Calibri" w:cs="Calibri"/>
        </w:rPr>
        <w:t>;</w:t>
      </w:r>
      <w:proofErr w:type="gramEnd"/>
      <w:r w:rsidR="009A23D2">
        <w:rPr>
          <w:rFonts w:ascii="Calibri" w:hAnsi="Calibri" w:cs="Calibri"/>
        </w:rPr>
        <w:t xml:space="preserve"> </w:t>
      </w:r>
    </w:p>
    <w:p w14:paraId="1DFE140F" w14:textId="266A23D9" w:rsidR="00225BBD" w:rsidRDefault="003A5611" w:rsidP="00451D8D">
      <w:pPr>
        <w:pStyle w:val="ListParagraph"/>
        <w:numPr>
          <w:ilvl w:val="1"/>
          <w:numId w:val="12"/>
        </w:numPr>
        <w:rPr>
          <w:rFonts w:ascii="Calibri" w:hAnsi="Calibri" w:cs="Calibri"/>
        </w:rPr>
      </w:pPr>
      <w:r>
        <w:rPr>
          <w:rFonts w:ascii="Calibri" w:hAnsi="Calibri" w:cs="Calibri"/>
          <w:b/>
          <w:bCs/>
        </w:rPr>
        <w:t>M</w:t>
      </w:r>
      <w:r w:rsidR="00225BBD" w:rsidRPr="00451D8D">
        <w:rPr>
          <w:rFonts w:ascii="Calibri" w:hAnsi="Calibri" w:cs="Calibri"/>
          <w:b/>
          <w:bCs/>
        </w:rPr>
        <w:t>ember</w:t>
      </w:r>
      <w:r w:rsidR="00451D8D" w:rsidRPr="00451D8D">
        <w:rPr>
          <w:rFonts w:ascii="Calibri" w:hAnsi="Calibri" w:cs="Calibri"/>
        </w:rPr>
        <w:t xml:space="preserve"> </w:t>
      </w:r>
      <w:r w:rsidR="00451D8D">
        <w:rPr>
          <w:rFonts w:ascii="Calibri" w:hAnsi="Calibri" w:cs="Calibri"/>
        </w:rPr>
        <w:t>means</w:t>
      </w:r>
      <w:r w:rsidR="009A23D2">
        <w:rPr>
          <w:rFonts w:ascii="Calibri" w:hAnsi="Calibri" w:cs="Calibri"/>
        </w:rPr>
        <w:t xml:space="preserve"> any </w:t>
      </w:r>
      <w:r>
        <w:rPr>
          <w:rFonts w:ascii="Calibri" w:hAnsi="Calibri" w:cs="Calibri"/>
        </w:rPr>
        <w:t>person who has achieved accreditation with IGPM, and is therefore permitted to use the term “Member</w:t>
      </w:r>
      <w:r w:rsidRPr="00717F6D">
        <w:rPr>
          <w:rFonts w:ascii="Calibri" w:hAnsi="Calibri" w:cs="Calibri"/>
        </w:rPr>
        <w:t xml:space="preserve"> of IGPM</w:t>
      </w:r>
      <w:r>
        <w:rPr>
          <w:rFonts w:ascii="Calibri" w:hAnsi="Calibri" w:cs="Calibri"/>
        </w:rPr>
        <w:t>”</w:t>
      </w:r>
      <w:r w:rsidRPr="00717F6D">
        <w:rPr>
          <w:rFonts w:ascii="Calibri" w:hAnsi="Calibri" w:cs="Calibri"/>
        </w:rPr>
        <w:t xml:space="preserve"> </w:t>
      </w:r>
      <w:r>
        <w:rPr>
          <w:rFonts w:ascii="Calibri" w:hAnsi="Calibri" w:cs="Calibri"/>
        </w:rPr>
        <w:t xml:space="preserve">or “MIGPM” </w:t>
      </w:r>
      <w:r w:rsidRPr="00717F6D">
        <w:rPr>
          <w:rFonts w:ascii="Calibri" w:hAnsi="Calibri" w:cs="Calibri"/>
        </w:rPr>
        <w:t>in their title and communications</w:t>
      </w:r>
    </w:p>
    <w:p w14:paraId="697F9BA2" w14:textId="7185531F" w:rsidR="00225BBD" w:rsidRPr="00451D8D" w:rsidRDefault="00225BBD" w:rsidP="00451D8D">
      <w:pPr>
        <w:pStyle w:val="ListParagraph"/>
        <w:numPr>
          <w:ilvl w:val="1"/>
          <w:numId w:val="12"/>
        </w:numPr>
        <w:rPr>
          <w:rFonts w:ascii="Calibri" w:hAnsi="Calibri" w:cs="Calibri"/>
        </w:rPr>
      </w:pPr>
      <w:r w:rsidRPr="00451D8D">
        <w:rPr>
          <w:rFonts w:ascii="Calibri" w:hAnsi="Calibri" w:cs="Calibri"/>
          <w:b/>
          <w:bCs/>
        </w:rPr>
        <w:t>IGPM</w:t>
      </w:r>
      <w:r w:rsidR="00451D8D" w:rsidRPr="00451D8D">
        <w:rPr>
          <w:rFonts w:ascii="Calibri" w:hAnsi="Calibri" w:cs="Calibri"/>
        </w:rPr>
        <w:t xml:space="preserve"> </w:t>
      </w:r>
      <w:r w:rsidR="00451D8D">
        <w:rPr>
          <w:rFonts w:ascii="Calibri" w:hAnsi="Calibri" w:cs="Calibri"/>
        </w:rPr>
        <w:t>means</w:t>
      </w:r>
      <w:r w:rsidR="009A23D2">
        <w:rPr>
          <w:rFonts w:ascii="Calibri" w:hAnsi="Calibri" w:cs="Calibri"/>
        </w:rPr>
        <w:t xml:space="preserve"> the Institute of General Practice Management, the trading name of General Practice Management </w:t>
      </w:r>
      <w:proofErr w:type="gramStart"/>
      <w:r w:rsidR="009A23D2">
        <w:rPr>
          <w:rFonts w:ascii="Calibri" w:hAnsi="Calibri" w:cs="Calibri"/>
        </w:rPr>
        <w:t>Limited ,</w:t>
      </w:r>
      <w:proofErr w:type="gramEnd"/>
      <w:r w:rsidR="009A23D2">
        <w:rPr>
          <w:rFonts w:ascii="Calibri" w:hAnsi="Calibri" w:cs="Calibri"/>
        </w:rPr>
        <w:t xml:space="preserve"> company number </w:t>
      </w:r>
      <w:r w:rsidR="009A23D2" w:rsidRPr="009A23D2">
        <w:rPr>
          <w:rFonts w:ascii="Calibri" w:hAnsi="Calibri" w:cs="Calibri"/>
        </w:rPr>
        <w:t>13351008</w:t>
      </w:r>
      <w:r w:rsidR="009A23D2">
        <w:rPr>
          <w:rFonts w:ascii="Calibri" w:hAnsi="Calibri" w:cs="Calibri"/>
        </w:rPr>
        <w:t>;</w:t>
      </w:r>
    </w:p>
    <w:p w14:paraId="10C64615" w14:textId="2549D042" w:rsidR="00225BBD" w:rsidRPr="00451D8D" w:rsidRDefault="00225BBD" w:rsidP="00451D8D">
      <w:pPr>
        <w:pStyle w:val="ListParagraph"/>
        <w:numPr>
          <w:ilvl w:val="1"/>
          <w:numId w:val="12"/>
        </w:numPr>
        <w:rPr>
          <w:rFonts w:ascii="Calibri" w:hAnsi="Calibri" w:cs="Calibri"/>
        </w:rPr>
      </w:pPr>
      <w:r w:rsidRPr="00451D8D">
        <w:rPr>
          <w:rFonts w:ascii="Calibri" w:hAnsi="Calibri" w:cs="Calibri"/>
          <w:b/>
          <w:bCs/>
        </w:rPr>
        <w:t>Objects</w:t>
      </w:r>
      <w:r w:rsidR="00451D8D" w:rsidRPr="00451D8D">
        <w:rPr>
          <w:rFonts w:ascii="Calibri" w:hAnsi="Calibri" w:cs="Calibri"/>
        </w:rPr>
        <w:t xml:space="preserve"> </w:t>
      </w:r>
      <w:r w:rsidR="00451D8D">
        <w:rPr>
          <w:rFonts w:ascii="Calibri" w:hAnsi="Calibri" w:cs="Calibri"/>
        </w:rPr>
        <w:t>means</w:t>
      </w:r>
      <w:r w:rsidR="009A23D2">
        <w:rPr>
          <w:rFonts w:ascii="Calibri" w:hAnsi="Calibri" w:cs="Calibri"/>
        </w:rPr>
        <w:t xml:space="preserve"> the objects of IGPM as stated in Article 1a</w:t>
      </w:r>
    </w:p>
    <w:p w14:paraId="0A7C74B7" w14:textId="58ACFC0B" w:rsidR="00451D8D" w:rsidRDefault="00451D8D" w:rsidP="00451D8D">
      <w:pPr>
        <w:pStyle w:val="ListParagraph"/>
        <w:numPr>
          <w:ilvl w:val="1"/>
          <w:numId w:val="12"/>
        </w:numPr>
        <w:rPr>
          <w:rFonts w:ascii="Calibri" w:hAnsi="Calibri" w:cs="Calibri"/>
        </w:rPr>
      </w:pPr>
      <w:r w:rsidRPr="00451D8D">
        <w:rPr>
          <w:rFonts w:ascii="Calibri" w:hAnsi="Calibri" w:cs="Calibri"/>
          <w:b/>
          <w:bCs/>
        </w:rPr>
        <w:t>ordinary r</w:t>
      </w:r>
      <w:r w:rsidR="007640BB" w:rsidRPr="00451D8D">
        <w:rPr>
          <w:rFonts w:ascii="Calibri" w:hAnsi="Calibri" w:cs="Calibri"/>
          <w:b/>
          <w:bCs/>
        </w:rPr>
        <w:t>esolution</w:t>
      </w:r>
      <w:r w:rsidR="007640BB" w:rsidRPr="00451D8D">
        <w:rPr>
          <w:rFonts w:ascii="Calibri" w:hAnsi="Calibri" w:cs="Calibri"/>
        </w:rPr>
        <w:t xml:space="preserve"> </w:t>
      </w:r>
      <w:r w:rsidR="009A23D2">
        <w:rPr>
          <w:rFonts w:ascii="Calibri" w:hAnsi="Calibri" w:cs="Calibri"/>
        </w:rPr>
        <w:t xml:space="preserve">has the </w:t>
      </w:r>
      <w:r>
        <w:rPr>
          <w:rFonts w:ascii="Calibri" w:hAnsi="Calibri" w:cs="Calibri"/>
        </w:rPr>
        <w:t>mean</w:t>
      </w:r>
      <w:r w:rsidR="009A23D2">
        <w:rPr>
          <w:rFonts w:ascii="Calibri" w:hAnsi="Calibri" w:cs="Calibri"/>
        </w:rPr>
        <w:t>ing given in section 282 of the Companies Act 2006</w:t>
      </w:r>
      <w:r w:rsidRPr="00451D8D">
        <w:rPr>
          <w:rFonts w:ascii="Calibri" w:hAnsi="Calibri" w:cs="Calibri"/>
        </w:rPr>
        <w:t xml:space="preserve"> </w:t>
      </w:r>
    </w:p>
    <w:p w14:paraId="07A665BB" w14:textId="6AC83642" w:rsidR="007640BB" w:rsidRDefault="007640BB" w:rsidP="009A23D2">
      <w:pPr>
        <w:pStyle w:val="ListParagraph"/>
        <w:numPr>
          <w:ilvl w:val="1"/>
          <w:numId w:val="12"/>
        </w:numPr>
        <w:spacing w:after="0"/>
        <w:contextualSpacing w:val="0"/>
        <w:rPr>
          <w:rFonts w:ascii="Calibri" w:hAnsi="Calibri" w:cs="Calibri"/>
        </w:rPr>
      </w:pPr>
      <w:r w:rsidRPr="00451D8D">
        <w:rPr>
          <w:rFonts w:ascii="Calibri" w:hAnsi="Calibri" w:cs="Calibri"/>
          <w:b/>
          <w:bCs/>
        </w:rPr>
        <w:t>special</w:t>
      </w:r>
      <w:r w:rsidR="00451D8D" w:rsidRPr="00451D8D">
        <w:rPr>
          <w:rFonts w:ascii="Calibri" w:hAnsi="Calibri" w:cs="Calibri"/>
          <w:b/>
          <w:bCs/>
        </w:rPr>
        <w:t xml:space="preserve"> resolution</w:t>
      </w:r>
      <w:r w:rsidR="00451D8D">
        <w:rPr>
          <w:rFonts w:ascii="Calibri" w:hAnsi="Calibri" w:cs="Calibri"/>
        </w:rPr>
        <w:t xml:space="preserve"> </w:t>
      </w:r>
      <w:r w:rsidR="009A23D2">
        <w:rPr>
          <w:rFonts w:ascii="Calibri" w:hAnsi="Calibri" w:cs="Calibri"/>
        </w:rPr>
        <w:t>has the meaning given in section 283 of the Companies Act 2006</w:t>
      </w:r>
    </w:p>
    <w:p w14:paraId="086B4FED" w14:textId="1AEB2B6F" w:rsidR="00451D8D" w:rsidRDefault="009A23D2" w:rsidP="009A23D2">
      <w:pPr>
        <w:pStyle w:val="ListParagraph"/>
        <w:numPr>
          <w:ilvl w:val="0"/>
          <w:numId w:val="12"/>
        </w:numPr>
        <w:spacing w:after="0"/>
        <w:contextualSpacing w:val="0"/>
        <w:rPr>
          <w:rFonts w:ascii="Calibri" w:hAnsi="Calibri" w:cs="Calibri"/>
        </w:rPr>
      </w:pPr>
      <w:bookmarkStart w:id="1" w:name="a997469"/>
      <w:r w:rsidRPr="00451D8D">
        <w:rPr>
          <w:rFonts w:ascii="Calibri" w:hAnsi="Calibri" w:cs="Calibri"/>
        </w:rPr>
        <w:t xml:space="preserve">Unless the context otherwise requires, </w:t>
      </w:r>
      <w:r>
        <w:rPr>
          <w:rFonts w:ascii="Calibri" w:hAnsi="Calibri" w:cs="Calibri"/>
        </w:rPr>
        <w:t xml:space="preserve">other </w:t>
      </w:r>
      <w:r w:rsidRPr="00451D8D">
        <w:rPr>
          <w:rFonts w:ascii="Calibri" w:hAnsi="Calibri" w:cs="Calibri"/>
        </w:rPr>
        <w:t xml:space="preserve">words and expressions </w:t>
      </w:r>
      <w:r>
        <w:rPr>
          <w:rFonts w:ascii="Calibri" w:hAnsi="Calibri" w:cs="Calibri"/>
        </w:rPr>
        <w:t xml:space="preserve">in these Articles </w:t>
      </w:r>
      <w:r w:rsidRPr="00451D8D">
        <w:rPr>
          <w:rFonts w:ascii="Calibri" w:hAnsi="Calibri" w:cs="Calibri"/>
        </w:rPr>
        <w:t xml:space="preserve">which </w:t>
      </w:r>
      <w:r>
        <w:rPr>
          <w:rFonts w:ascii="Calibri" w:hAnsi="Calibri" w:cs="Calibri"/>
        </w:rPr>
        <w:t>the same</w:t>
      </w:r>
      <w:r w:rsidRPr="00451D8D">
        <w:rPr>
          <w:rFonts w:ascii="Calibri" w:hAnsi="Calibri" w:cs="Calibri"/>
        </w:rPr>
        <w:t xml:space="preserve"> meanings </w:t>
      </w:r>
      <w:r>
        <w:rPr>
          <w:rFonts w:ascii="Calibri" w:hAnsi="Calibri" w:cs="Calibri"/>
        </w:rPr>
        <w:t xml:space="preserve">as </w:t>
      </w:r>
      <w:r w:rsidRPr="00451D8D">
        <w:rPr>
          <w:rFonts w:ascii="Calibri" w:hAnsi="Calibri" w:cs="Calibri"/>
        </w:rPr>
        <w:t xml:space="preserve">in the </w:t>
      </w:r>
      <w:r>
        <w:rPr>
          <w:rFonts w:ascii="Calibri" w:hAnsi="Calibri" w:cs="Calibri"/>
        </w:rPr>
        <w:t xml:space="preserve">Companies </w:t>
      </w:r>
      <w:r w:rsidRPr="00451D8D">
        <w:rPr>
          <w:rFonts w:ascii="Calibri" w:hAnsi="Calibri" w:cs="Calibri"/>
        </w:rPr>
        <w:t>Act</w:t>
      </w:r>
      <w:r>
        <w:rPr>
          <w:rFonts w:ascii="Calibri" w:hAnsi="Calibri" w:cs="Calibri"/>
        </w:rPr>
        <w:t>s.</w:t>
      </w:r>
      <w:bookmarkEnd w:id="1"/>
    </w:p>
    <w:p w14:paraId="2A13BD43" w14:textId="3292A86D" w:rsidR="009A23D2" w:rsidRDefault="009A23D2" w:rsidP="009A23D2">
      <w:pPr>
        <w:pStyle w:val="ListParagraph"/>
        <w:numPr>
          <w:ilvl w:val="0"/>
          <w:numId w:val="12"/>
        </w:numPr>
        <w:spacing w:after="0"/>
        <w:contextualSpacing w:val="0"/>
        <w:rPr>
          <w:rFonts w:ascii="Calibri" w:hAnsi="Calibri" w:cs="Calibri"/>
        </w:rPr>
      </w:pPr>
      <w:bookmarkStart w:id="2" w:name="a666348"/>
      <w:r w:rsidRPr="00451D8D">
        <w:rPr>
          <w:rFonts w:ascii="Calibri" w:hAnsi="Calibri" w:cs="Calibri"/>
        </w:rPr>
        <w:t>Headings in these Articles are used for convenience only and shall not affect the construction or interpretation of these Articles.</w:t>
      </w:r>
      <w:bookmarkEnd w:id="2"/>
    </w:p>
    <w:p w14:paraId="1B39085F" w14:textId="6B2824D4" w:rsidR="009A23D2" w:rsidRDefault="009A23D2" w:rsidP="009A23D2">
      <w:pPr>
        <w:pStyle w:val="ListParagraph"/>
        <w:numPr>
          <w:ilvl w:val="0"/>
          <w:numId w:val="12"/>
        </w:numPr>
        <w:spacing w:after="0"/>
        <w:contextualSpacing w:val="0"/>
        <w:rPr>
          <w:rFonts w:ascii="Calibri" w:hAnsi="Calibri" w:cs="Calibri"/>
        </w:rPr>
      </w:pPr>
      <w:bookmarkStart w:id="3" w:name="a414042"/>
      <w:r w:rsidRPr="00451D8D">
        <w:rPr>
          <w:rFonts w:ascii="Calibri" w:hAnsi="Calibri" w:cs="Calibri"/>
        </w:rPr>
        <w:t>Unless expressly provided otherwise, a reference to a statute, statutory provision or subordinate legislation is a reference to it as it is in force from time to time, taking account of:</w:t>
      </w:r>
      <w:bookmarkEnd w:id="3"/>
    </w:p>
    <w:p w14:paraId="3C341E9E" w14:textId="32EC4DCD" w:rsidR="009A23D2" w:rsidRDefault="009A23D2" w:rsidP="009A23D2">
      <w:pPr>
        <w:pStyle w:val="ListParagraph"/>
        <w:numPr>
          <w:ilvl w:val="1"/>
          <w:numId w:val="12"/>
        </w:numPr>
        <w:spacing w:after="0"/>
        <w:contextualSpacing w:val="0"/>
        <w:rPr>
          <w:rFonts w:ascii="Calibri" w:hAnsi="Calibri" w:cs="Calibri"/>
        </w:rPr>
      </w:pPr>
      <w:bookmarkStart w:id="4" w:name="a151054"/>
      <w:r w:rsidRPr="00451D8D">
        <w:rPr>
          <w:rFonts w:ascii="Calibri" w:hAnsi="Calibri" w:cs="Calibri"/>
        </w:rPr>
        <w:t>any subordinate legislation from time to time made under it; and</w:t>
      </w:r>
      <w:bookmarkEnd w:id="4"/>
    </w:p>
    <w:p w14:paraId="53E65A26" w14:textId="74498C49" w:rsidR="009A23D2" w:rsidRDefault="009A23D2" w:rsidP="009A23D2">
      <w:pPr>
        <w:pStyle w:val="ListParagraph"/>
        <w:numPr>
          <w:ilvl w:val="1"/>
          <w:numId w:val="12"/>
        </w:numPr>
        <w:spacing w:after="0"/>
        <w:contextualSpacing w:val="0"/>
        <w:rPr>
          <w:rFonts w:ascii="Calibri" w:hAnsi="Calibri" w:cs="Calibri"/>
        </w:rPr>
      </w:pPr>
      <w:bookmarkStart w:id="5" w:name="a674438"/>
      <w:r w:rsidRPr="00451D8D">
        <w:rPr>
          <w:rFonts w:ascii="Calibri" w:hAnsi="Calibri" w:cs="Calibri"/>
        </w:rPr>
        <w:t>any amendment or re-enactment and includes any statute, statutory provision or subordinate legislation which it amends or re-enacts.</w:t>
      </w:r>
      <w:bookmarkEnd w:id="5"/>
    </w:p>
    <w:p w14:paraId="200E4D1B" w14:textId="5DAD88CD" w:rsidR="00A02F89" w:rsidRPr="00A02F89" w:rsidRDefault="009A23D2" w:rsidP="00A02F89">
      <w:pPr>
        <w:pStyle w:val="TitleClause"/>
        <w:numPr>
          <w:ilvl w:val="0"/>
          <w:numId w:val="12"/>
        </w:numPr>
        <w:spacing w:before="0" w:after="0" w:line="240" w:lineRule="atLeast"/>
        <w:rPr>
          <w:rFonts w:ascii="Calibri" w:hAnsi="Calibri" w:cs="Calibri"/>
          <w:b w:val="0"/>
          <w:bCs/>
          <w:sz w:val="28"/>
          <w:szCs w:val="28"/>
        </w:rPr>
      </w:pPr>
      <w:bookmarkStart w:id="6" w:name="a104283"/>
      <w:r w:rsidRPr="00451D8D">
        <w:rPr>
          <w:rFonts w:ascii="Calibri" w:hAnsi="Calibri" w:cs="Calibri"/>
          <w:b w:val="0"/>
          <w:bCs/>
          <w:szCs w:val="24"/>
        </w:rPr>
        <w:t xml:space="preserve">Any phrase introduced by the terms </w:t>
      </w:r>
      <w:r w:rsidRPr="009A23D2">
        <w:rPr>
          <w:rFonts w:ascii="Calibri" w:hAnsi="Calibri" w:cs="Calibri"/>
          <w:szCs w:val="24"/>
        </w:rPr>
        <w:t>including</w:t>
      </w:r>
      <w:r w:rsidRPr="00451D8D">
        <w:rPr>
          <w:rFonts w:ascii="Calibri" w:hAnsi="Calibri" w:cs="Calibri"/>
          <w:b w:val="0"/>
          <w:bCs/>
          <w:szCs w:val="24"/>
        </w:rPr>
        <w:t xml:space="preserve">, </w:t>
      </w:r>
      <w:r w:rsidRPr="009A23D2">
        <w:rPr>
          <w:rFonts w:ascii="Calibri" w:hAnsi="Calibri" w:cs="Calibri"/>
          <w:szCs w:val="24"/>
        </w:rPr>
        <w:t>include</w:t>
      </w:r>
      <w:r w:rsidRPr="00451D8D">
        <w:rPr>
          <w:rFonts w:ascii="Calibri" w:hAnsi="Calibri" w:cs="Calibri"/>
          <w:b w:val="0"/>
          <w:bCs/>
          <w:szCs w:val="24"/>
        </w:rPr>
        <w:t xml:space="preserve">, </w:t>
      </w:r>
      <w:proofErr w:type="gramStart"/>
      <w:r w:rsidRPr="009A23D2">
        <w:rPr>
          <w:rFonts w:ascii="Calibri" w:hAnsi="Calibri" w:cs="Calibri"/>
          <w:szCs w:val="24"/>
        </w:rPr>
        <w:t>in particular</w:t>
      </w:r>
      <w:r w:rsidRPr="00451D8D">
        <w:rPr>
          <w:rFonts w:ascii="Calibri" w:hAnsi="Calibri" w:cs="Calibri"/>
          <w:b w:val="0"/>
          <w:bCs/>
          <w:szCs w:val="24"/>
        </w:rPr>
        <w:t xml:space="preserve"> or</w:t>
      </w:r>
      <w:proofErr w:type="gramEnd"/>
      <w:r w:rsidRPr="00451D8D">
        <w:rPr>
          <w:rFonts w:ascii="Calibri" w:hAnsi="Calibri" w:cs="Calibri"/>
          <w:b w:val="0"/>
          <w:bCs/>
          <w:szCs w:val="24"/>
        </w:rPr>
        <w:t xml:space="preserve"> any similar expression shall be construed as illustrative and shall not limit the sense of the words preceding those terms</w:t>
      </w:r>
      <w:bookmarkEnd w:id="6"/>
      <w:r w:rsidR="00A02F89">
        <w:rPr>
          <w:rFonts w:ascii="Calibri" w:hAnsi="Calibri" w:cs="Calibri"/>
          <w:b w:val="0"/>
          <w:bCs/>
          <w:szCs w:val="24"/>
        </w:rPr>
        <w:t>.</w:t>
      </w:r>
    </w:p>
    <w:p w14:paraId="0F002D63" w14:textId="59E35997" w:rsidR="00720A8C" w:rsidRPr="00A02F89" w:rsidRDefault="00720A8C" w:rsidP="00A02F89">
      <w:pPr>
        <w:rPr>
          <w:rFonts w:ascii="Calibri" w:hAnsi="Calibri" w:cs="Calibri"/>
          <w:sz w:val="28"/>
          <w:szCs w:val="28"/>
        </w:rPr>
      </w:pPr>
    </w:p>
    <w:sectPr w:rsidR="00720A8C" w:rsidRPr="00A02F89" w:rsidSect="00FA259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891A34"/>
    <w:multiLevelType w:val="hybridMultilevel"/>
    <w:tmpl w:val="C3BEE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9221DA"/>
    <w:multiLevelType w:val="multilevel"/>
    <w:tmpl w:val="99724672"/>
    <w:lvl w:ilvl="0">
      <w:start w:val="1"/>
      <w:numFmt w:val="decimal"/>
      <w:lvlText w:val="%1."/>
      <w:lvlJc w:val="right"/>
      <w:pPr>
        <w:ind w:left="284" w:hanging="284"/>
      </w:pPr>
      <w:rPr>
        <w:rFonts w:hint="default"/>
        <w:sz w:val="24"/>
      </w:rPr>
    </w:lvl>
    <w:lvl w:ilvl="1">
      <w:start w:val="1"/>
      <w:numFmt w:val="decimal"/>
      <w:lvlText w:val="%1.%2."/>
      <w:lvlJc w:val="right"/>
      <w:pPr>
        <w:ind w:left="1134" w:hanging="283"/>
      </w:pPr>
      <w:rPr>
        <w:rFonts w:hint="default"/>
      </w:rPr>
    </w:lvl>
    <w:lvl w:ilvl="2">
      <w:start w:val="1"/>
      <w:numFmt w:val="decimal"/>
      <w:lvlText w:val="%1.%2.%3."/>
      <w:lvlJc w:val="right"/>
      <w:pPr>
        <w:ind w:left="1134" w:hanging="28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99F6528"/>
    <w:multiLevelType w:val="multilevel"/>
    <w:tmpl w:val="1AD47B9C"/>
    <w:lvl w:ilvl="0">
      <w:start w:val="1"/>
      <w:numFmt w:val="decimal"/>
      <w:lvlText w:val="%1."/>
      <w:lvlJc w:val="right"/>
      <w:pPr>
        <w:ind w:left="786" w:hanging="360"/>
      </w:pPr>
      <w:rPr>
        <w:rFonts w:hint="default"/>
      </w:rPr>
    </w:lvl>
    <w:lvl w:ilvl="1">
      <w:start w:val="1"/>
      <w:numFmt w:val="lowerLetter"/>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6DC4C96"/>
    <w:multiLevelType w:val="multilevel"/>
    <w:tmpl w:val="17009810"/>
    <w:lvl w:ilvl="0">
      <w:start w:val="1"/>
      <w:numFmt w:val="decimal"/>
      <w:lvlText w:val="%1)"/>
      <w:lvlJc w:val="left"/>
      <w:pPr>
        <w:ind w:left="720" w:hanging="436"/>
      </w:pPr>
      <w:rPr>
        <w:rFonts w:hint="default"/>
      </w:rPr>
    </w:lvl>
    <w:lvl w:ilvl="1">
      <w:start w:val="1"/>
      <w:numFmt w:val="lowerLetter"/>
      <w:lvlText w:val="%2."/>
      <w:lvlJc w:val="left"/>
      <w:pPr>
        <w:ind w:left="1440" w:hanging="873"/>
      </w:pPr>
      <w:rPr>
        <w:rFonts w:hint="default"/>
        <w:b w:val="0"/>
        <w:bCs w:val="0"/>
      </w:rPr>
    </w:lvl>
    <w:lvl w:ilvl="2">
      <w:start w:val="1"/>
      <w:numFmt w:val="lowerRoman"/>
      <w:lvlText w:val="%3."/>
      <w:lvlJc w:val="right"/>
      <w:pPr>
        <w:ind w:left="2160" w:hanging="1309"/>
      </w:pPr>
      <w:rPr>
        <w:rFonts w:hint="default"/>
        <w:b w:val="0"/>
        <w:bCs w:val="0"/>
      </w:rPr>
    </w:lvl>
    <w:lvl w:ilvl="3">
      <w:start w:val="1"/>
      <w:numFmt w:val="decimal"/>
      <w:lvlText w:val="%4."/>
      <w:lvlJc w:val="left"/>
      <w:pPr>
        <w:ind w:left="2880" w:hanging="174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B9D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87214D"/>
    <w:multiLevelType w:val="hybridMultilevel"/>
    <w:tmpl w:val="7DB61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3E0935"/>
    <w:multiLevelType w:val="multilevel"/>
    <w:tmpl w:val="51882292"/>
    <w:lvl w:ilvl="0">
      <w:start w:val="1"/>
      <w:numFmt w:val="decimal"/>
      <w:lvlText w:val="%1)"/>
      <w:lvlJc w:val="right"/>
      <w:pPr>
        <w:ind w:left="567" w:hanging="279"/>
      </w:pPr>
      <w:rPr>
        <w:rFonts w:hint="default"/>
      </w:rPr>
    </w:lvl>
    <w:lvl w:ilvl="1">
      <w:start w:val="1"/>
      <w:numFmt w:val="lowerLetter"/>
      <w:lvlText w:val="%2."/>
      <w:lvlJc w:val="right"/>
      <w:pPr>
        <w:ind w:left="851" w:hanging="284"/>
      </w:pPr>
      <w:rPr>
        <w:rFonts w:hint="default"/>
        <w:b w:val="0"/>
        <w:bCs w:val="0"/>
        <w:sz w:val="24"/>
        <w:szCs w:val="24"/>
      </w:rPr>
    </w:lvl>
    <w:lvl w:ilvl="2">
      <w:start w:val="1"/>
      <w:numFmt w:val="lowerRoman"/>
      <w:lvlText w:val="%3."/>
      <w:lvlJc w:val="right"/>
      <w:pPr>
        <w:ind w:left="1134" w:hanging="283"/>
      </w:pPr>
      <w:rPr>
        <w:rFonts w:hint="default"/>
        <w:b w:val="0"/>
        <w:bCs w:val="0"/>
        <w:sz w:val="24"/>
        <w:szCs w:val="24"/>
      </w:rPr>
    </w:lvl>
    <w:lvl w:ilvl="3">
      <w:start w:val="1"/>
      <w:numFmt w:val="decimal"/>
      <w:lvlText w:val="%4."/>
      <w:lvlJc w:val="right"/>
      <w:pPr>
        <w:ind w:left="1418" w:hanging="284"/>
      </w:pPr>
      <w:rPr>
        <w:rFonts w:hint="default"/>
        <w:b w:val="0"/>
        <w:bCs w:val="0"/>
        <w:sz w:val="24"/>
        <w:szCs w:val="24"/>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1D522A2"/>
    <w:multiLevelType w:val="multilevel"/>
    <w:tmpl w:val="4AFC048A"/>
    <w:lvl w:ilvl="0">
      <w:start w:val="1"/>
      <w:numFmt w:val="decimal"/>
      <w:lvlText w:val="%1)"/>
      <w:lvlJc w:val="left"/>
      <w:pPr>
        <w:ind w:left="567" w:hanging="567"/>
      </w:pPr>
      <w:rPr>
        <w:rFonts w:hint="default"/>
      </w:rPr>
    </w:lvl>
    <w:lvl w:ilvl="1">
      <w:start w:val="1"/>
      <w:numFmt w:val="lowerLetter"/>
      <w:lvlText w:val="%2."/>
      <w:lvlJc w:val="left"/>
      <w:pPr>
        <w:ind w:left="851" w:hanging="284"/>
      </w:pPr>
      <w:rPr>
        <w:rFonts w:hint="default"/>
        <w:b w:val="0"/>
        <w:bCs w:val="0"/>
        <w:sz w:val="24"/>
        <w:szCs w:val="24"/>
      </w:rPr>
    </w:lvl>
    <w:lvl w:ilvl="2">
      <w:start w:val="1"/>
      <w:numFmt w:val="lowerRoman"/>
      <w:lvlText w:val="%3."/>
      <w:lvlJc w:val="right"/>
      <w:pPr>
        <w:ind w:left="1134" w:hanging="283"/>
      </w:pPr>
      <w:rPr>
        <w:rFonts w:hint="default"/>
        <w:b w:val="0"/>
        <w:bCs w:val="0"/>
        <w:sz w:val="24"/>
        <w:szCs w:val="24"/>
      </w:rPr>
    </w:lvl>
    <w:lvl w:ilvl="3">
      <w:start w:val="1"/>
      <w:numFmt w:val="decimal"/>
      <w:lvlText w:val="%4."/>
      <w:lvlJc w:val="left"/>
      <w:pPr>
        <w:ind w:left="1418" w:hanging="284"/>
      </w:pPr>
      <w:rPr>
        <w:rFonts w:hint="default"/>
        <w:b w:val="0"/>
        <w:bCs w:val="0"/>
        <w:sz w:val="24"/>
        <w:szCs w:val="24"/>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DF112E"/>
    <w:multiLevelType w:val="hybridMultilevel"/>
    <w:tmpl w:val="A5822058"/>
    <w:lvl w:ilvl="0" w:tplc="0809000F">
      <w:start w:val="1"/>
      <w:numFmt w:val="decimal"/>
      <w:lvlText w:val="%1."/>
      <w:lvlJc w:val="left"/>
      <w:pPr>
        <w:ind w:left="786"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11794">
    <w:abstractNumId w:val="9"/>
  </w:num>
  <w:num w:numId="2" w16cid:durableId="1306812999">
    <w:abstractNumId w:val="4"/>
  </w:num>
  <w:num w:numId="3" w16cid:durableId="923412891">
    <w:abstractNumId w:val="8"/>
  </w:num>
  <w:num w:numId="4" w16cid:durableId="1819688783">
    <w:abstractNumId w:val="8"/>
    <w:lvlOverride w:ilvl="0">
      <w:lvl w:ilvl="0">
        <w:start w:val="1"/>
        <w:numFmt w:val="decimal"/>
        <w:lvlText w:val="%1)"/>
        <w:lvlJc w:val="left"/>
        <w:pPr>
          <w:ind w:left="567" w:hanging="567"/>
        </w:pPr>
        <w:rPr>
          <w:rFonts w:hint="default"/>
        </w:rPr>
      </w:lvl>
    </w:lvlOverride>
    <w:lvlOverride w:ilvl="1">
      <w:lvl w:ilvl="1">
        <w:start w:val="1"/>
        <w:numFmt w:val="lowerLetter"/>
        <w:lvlText w:val="%2."/>
        <w:lvlJc w:val="right"/>
        <w:pPr>
          <w:ind w:left="851" w:hanging="284"/>
        </w:pPr>
        <w:rPr>
          <w:rFonts w:hint="default"/>
          <w:b w:val="0"/>
          <w:bCs w:val="0"/>
          <w:sz w:val="24"/>
          <w:szCs w:val="24"/>
        </w:rPr>
      </w:lvl>
    </w:lvlOverride>
    <w:lvlOverride w:ilvl="2">
      <w:lvl w:ilvl="2">
        <w:start w:val="1"/>
        <w:numFmt w:val="lowerRoman"/>
        <w:lvlText w:val="%3."/>
        <w:lvlJc w:val="right"/>
        <w:pPr>
          <w:ind w:left="1134" w:hanging="283"/>
        </w:pPr>
        <w:rPr>
          <w:rFonts w:hint="default"/>
          <w:b w:val="0"/>
          <w:bCs w:val="0"/>
          <w:sz w:val="24"/>
          <w:szCs w:val="24"/>
        </w:rPr>
      </w:lvl>
    </w:lvlOverride>
    <w:lvlOverride w:ilvl="3">
      <w:lvl w:ilvl="3">
        <w:start w:val="1"/>
        <w:numFmt w:val="decimal"/>
        <w:lvlText w:val="%4."/>
        <w:lvlJc w:val="left"/>
        <w:pPr>
          <w:ind w:left="1418" w:hanging="284"/>
        </w:pPr>
        <w:rPr>
          <w:rFonts w:hint="default"/>
          <w:b w:val="0"/>
          <w:bCs w:val="0"/>
          <w:sz w:val="24"/>
          <w:szCs w:val="24"/>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5" w16cid:durableId="1749233775">
    <w:abstractNumId w:val="8"/>
    <w:lvlOverride w:ilvl="0">
      <w:lvl w:ilvl="0">
        <w:start w:val="1"/>
        <w:numFmt w:val="decimal"/>
        <w:lvlText w:val="%1)"/>
        <w:lvlJc w:val="right"/>
        <w:pPr>
          <w:ind w:left="567" w:hanging="279"/>
        </w:pPr>
        <w:rPr>
          <w:rFonts w:hint="default"/>
        </w:rPr>
      </w:lvl>
    </w:lvlOverride>
    <w:lvlOverride w:ilvl="1">
      <w:lvl w:ilvl="1">
        <w:start w:val="1"/>
        <w:numFmt w:val="lowerLetter"/>
        <w:lvlText w:val="%2."/>
        <w:lvlJc w:val="right"/>
        <w:pPr>
          <w:ind w:left="851" w:hanging="284"/>
        </w:pPr>
        <w:rPr>
          <w:rFonts w:hint="default"/>
          <w:b w:val="0"/>
          <w:bCs w:val="0"/>
          <w:sz w:val="24"/>
          <w:szCs w:val="24"/>
        </w:rPr>
      </w:lvl>
    </w:lvlOverride>
    <w:lvlOverride w:ilvl="2">
      <w:lvl w:ilvl="2">
        <w:start w:val="1"/>
        <w:numFmt w:val="lowerRoman"/>
        <w:lvlText w:val="%3."/>
        <w:lvlJc w:val="right"/>
        <w:pPr>
          <w:ind w:left="1134" w:hanging="283"/>
        </w:pPr>
        <w:rPr>
          <w:rFonts w:hint="default"/>
          <w:b w:val="0"/>
          <w:bCs w:val="0"/>
          <w:sz w:val="24"/>
          <w:szCs w:val="24"/>
        </w:rPr>
      </w:lvl>
    </w:lvlOverride>
    <w:lvlOverride w:ilvl="3">
      <w:lvl w:ilvl="3">
        <w:start w:val="1"/>
        <w:numFmt w:val="decimal"/>
        <w:lvlText w:val="%4."/>
        <w:lvlJc w:val="right"/>
        <w:pPr>
          <w:ind w:left="1418" w:hanging="284"/>
        </w:pPr>
        <w:rPr>
          <w:rFonts w:hint="default"/>
          <w:b w:val="0"/>
          <w:bCs w:val="0"/>
          <w:sz w:val="24"/>
          <w:szCs w:val="24"/>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16cid:durableId="1609040507">
    <w:abstractNumId w:val="7"/>
  </w:num>
  <w:num w:numId="7" w16cid:durableId="2065789347">
    <w:abstractNumId w:val="6"/>
  </w:num>
  <w:num w:numId="8" w16cid:durableId="1097823703">
    <w:abstractNumId w:val="1"/>
  </w:num>
  <w:num w:numId="9" w16cid:durableId="1183519672">
    <w:abstractNumId w:val="3"/>
  </w:num>
  <w:num w:numId="10" w16cid:durableId="13510314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85829258">
    <w:abstractNumId w:val="5"/>
  </w:num>
  <w:num w:numId="12" w16cid:durableId="6326417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YNARD, Peter (HORFIELD HC)">
    <w15:presenceInfo w15:providerId="AD" w15:userId="S::peter.maynard1@nhs.net::167c5c3d-d885-4f36-9bb4-eb33ecf7be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1D"/>
    <w:rsid w:val="00005280"/>
    <w:rsid w:val="00015825"/>
    <w:rsid w:val="000A33AE"/>
    <w:rsid w:val="000C627C"/>
    <w:rsid w:val="000E21E4"/>
    <w:rsid w:val="001046C2"/>
    <w:rsid w:val="00123CA6"/>
    <w:rsid w:val="001309E3"/>
    <w:rsid w:val="0013315D"/>
    <w:rsid w:val="00141B45"/>
    <w:rsid w:val="001445E2"/>
    <w:rsid w:val="00151295"/>
    <w:rsid w:val="001A6DC4"/>
    <w:rsid w:val="001D155E"/>
    <w:rsid w:val="00204610"/>
    <w:rsid w:val="00222FA8"/>
    <w:rsid w:val="00225BBD"/>
    <w:rsid w:val="0023571B"/>
    <w:rsid w:val="002776EC"/>
    <w:rsid w:val="002852FA"/>
    <w:rsid w:val="00297E12"/>
    <w:rsid w:val="002D2614"/>
    <w:rsid w:val="002E496F"/>
    <w:rsid w:val="003303AC"/>
    <w:rsid w:val="00384D14"/>
    <w:rsid w:val="003A5611"/>
    <w:rsid w:val="003D07AC"/>
    <w:rsid w:val="003E0FBA"/>
    <w:rsid w:val="004413CB"/>
    <w:rsid w:val="00451D8D"/>
    <w:rsid w:val="00485599"/>
    <w:rsid w:val="004A03AD"/>
    <w:rsid w:val="0050237C"/>
    <w:rsid w:val="005155BD"/>
    <w:rsid w:val="0059357A"/>
    <w:rsid w:val="0068232B"/>
    <w:rsid w:val="006C55F1"/>
    <w:rsid w:val="006D5EA1"/>
    <w:rsid w:val="00707202"/>
    <w:rsid w:val="00717F6D"/>
    <w:rsid w:val="00720A8C"/>
    <w:rsid w:val="0075670F"/>
    <w:rsid w:val="007640BB"/>
    <w:rsid w:val="00797A5F"/>
    <w:rsid w:val="0080039A"/>
    <w:rsid w:val="0081657B"/>
    <w:rsid w:val="00850E74"/>
    <w:rsid w:val="008B546C"/>
    <w:rsid w:val="008F2532"/>
    <w:rsid w:val="00916507"/>
    <w:rsid w:val="00930F96"/>
    <w:rsid w:val="00932C3B"/>
    <w:rsid w:val="00963A57"/>
    <w:rsid w:val="0096773B"/>
    <w:rsid w:val="009812D5"/>
    <w:rsid w:val="009A23D2"/>
    <w:rsid w:val="009D747A"/>
    <w:rsid w:val="009E4B66"/>
    <w:rsid w:val="00A02F89"/>
    <w:rsid w:val="00AA261D"/>
    <w:rsid w:val="00AF10D4"/>
    <w:rsid w:val="00AF547D"/>
    <w:rsid w:val="00B27F8F"/>
    <w:rsid w:val="00B77938"/>
    <w:rsid w:val="00B81890"/>
    <w:rsid w:val="00BC51CC"/>
    <w:rsid w:val="00C10180"/>
    <w:rsid w:val="00C44FA4"/>
    <w:rsid w:val="00C749AA"/>
    <w:rsid w:val="00C81CDA"/>
    <w:rsid w:val="00C85D19"/>
    <w:rsid w:val="00D370F8"/>
    <w:rsid w:val="00DF4AAE"/>
    <w:rsid w:val="00E10895"/>
    <w:rsid w:val="00E405C4"/>
    <w:rsid w:val="00EF2F20"/>
    <w:rsid w:val="00F33F5D"/>
    <w:rsid w:val="00F36161"/>
    <w:rsid w:val="00F854F5"/>
    <w:rsid w:val="00FA2599"/>
    <w:rsid w:val="00FA519F"/>
    <w:rsid w:val="00FC17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394C"/>
  <w15:chartTrackingRefBased/>
  <w15:docId w15:val="{D1C9DFC0-5471-4841-9A75-14519215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20" w:line="24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6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6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6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6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6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6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6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6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6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6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6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6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6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6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6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6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6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61D"/>
    <w:rPr>
      <w:rFonts w:eastAsiaTheme="majorEastAsia" w:cstheme="majorBidi"/>
      <w:color w:val="272727" w:themeColor="text1" w:themeTint="D8"/>
    </w:rPr>
  </w:style>
  <w:style w:type="paragraph" w:styleId="Title">
    <w:name w:val="Title"/>
    <w:basedOn w:val="Normal"/>
    <w:next w:val="Normal"/>
    <w:link w:val="TitleChar"/>
    <w:uiPriority w:val="10"/>
    <w:qFormat/>
    <w:rsid w:val="00AA26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6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6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6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6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261D"/>
    <w:rPr>
      <w:i/>
      <w:iCs/>
      <w:color w:val="404040" w:themeColor="text1" w:themeTint="BF"/>
    </w:rPr>
  </w:style>
  <w:style w:type="paragraph" w:styleId="ListParagraph">
    <w:name w:val="List Paragraph"/>
    <w:basedOn w:val="Normal"/>
    <w:uiPriority w:val="34"/>
    <w:qFormat/>
    <w:rsid w:val="00AA261D"/>
    <w:pPr>
      <w:ind w:left="720"/>
      <w:contextualSpacing/>
    </w:pPr>
  </w:style>
  <w:style w:type="character" w:styleId="IntenseEmphasis">
    <w:name w:val="Intense Emphasis"/>
    <w:basedOn w:val="DefaultParagraphFont"/>
    <w:uiPriority w:val="21"/>
    <w:qFormat/>
    <w:rsid w:val="00AA261D"/>
    <w:rPr>
      <w:i/>
      <w:iCs/>
      <w:color w:val="0F4761" w:themeColor="accent1" w:themeShade="BF"/>
    </w:rPr>
  </w:style>
  <w:style w:type="paragraph" w:styleId="IntenseQuote">
    <w:name w:val="Intense Quote"/>
    <w:basedOn w:val="Normal"/>
    <w:next w:val="Normal"/>
    <w:link w:val="IntenseQuoteChar"/>
    <w:uiPriority w:val="30"/>
    <w:qFormat/>
    <w:rsid w:val="00AA26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61D"/>
    <w:rPr>
      <w:i/>
      <w:iCs/>
      <w:color w:val="0F4761" w:themeColor="accent1" w:themeShade="BF"/>
    </w:rPr>
  </w:style>
  <w:style w:type="character" w:styleId="IntenseReference">
    <w:name w:val="Intense Reference"/>
    <w:basedOn w:val="DefaultParagraphFont"/>
    <w:uiPriority w:val="32"/>
    <w:qFormat/>
    <w:rsid w:val="00AA261D"/>
    <w:rPr>
      <w:b/>
      <w:bCs/>
      <w:smallCaps/>
      <w:color w:val="0F4761" w:themeColor="accent1" w:themeShade="BF"/>
      <w:spacing w:val="5"/>
    </w:rPr>
  </w:style>
  <w:style w:type="character" w:styleId="CommentReference">
    <w:name w:val="annotation reference"/>
    <w:basedOn w:val="DefaultParagraphFont"/>
    <w:uiPriority w:val="99"/>
    <w:semiHidden/>
    <w:unhideWhenUsed/>
    <w:rsid w:val="00151295"/>
    <w:rPr>
      <w:sz w:val="16"/>
      <w:szCs w:val="16"/>
    </w:rPr>
  </w:style>
  <w:style w:type="paragraph" w:styleId="CommentText">
    <w:name w:val="annotation text"/>
    <w:basedOn w:val="Normal"/>
    <w:link w:val="CommentTextChar"/>
    <w:uiPriority w:val="99"/>
    <w:unhideWhenUsed/>
    <w:rsid w:val="00151295"/>
    <w:pPr>
      <w:spacing w:line="240" w:lineRule="auto"/>
    </w:pPr>
    <w:rPr>
      <w:sz w:val="20"/>
      <w:szCs w:val="20"/>
    </w:rPr>
  </w:style>
  <w:style w:type="character" w:customStyle="1" w:styleId="CommentTextChar">
    <w:name w:val="Comment Text Char"/>
    <w:basedOn w:val="DefaultParagraphFont"/>
    <w:link w:val="CommentText"/>
    <w:uiPriority w:val="99"/>
    <w:rsid w:val="00151295"/>
    <w:rPr>
      <w:sz w:val="20"/>
      <w:szCs w:val="20"/>
    </w:rPr>
  </w:style>
  <w:style w:type="paragraph" w:styleId="CommentSubject">
    <w:name w:val="annotation subject"/>
    <w:basedOn w:val="CommentText"/>
    <w:next w:val="CommentText"/>
    <w:link w:val="CommentSubjectChar"/>
    <w:uiPriority w:val="99"/>
    <w:semiHidden/>
    <w:unhideWhenUsed/>
    <w:rsid w:val="00151295"/>
    <w:rPr>
      <w:b/>
      <w:bCs/>
    </w:rPr>
  </w:style>
  <w:style w:type="character" w:customStyle="1" w:styleId="CommentSubjectChar">
    <w:name w:val="Comment Subject Char"/>
    <w:basedOn w:val="CommentTextChar"/>
    <w:link w:val="CommentSubject"/>
    <w:uiPriority w:val="99"/>
    <w:semiHidden/>
    <w:rsid w:val="00151295"/>
    <w:rPr>
      <w:b/>
      <w:bCs/>
      <w:sz w:val="20"/>
      <w:szCs w:val="20"/>
    </w:rPr>
  </w:style>
  <w:style w:type="paragraph" w:customStyle="1" w:styleId="TitleClause">
    <w:name w:val="Title Clause"/>
    <w:basedOn w:val="Normal"/>
    <w:rsid w:val="001445E2"/>
    <w:pPr>
      <w:keepNext/>
      <w:numPr>
        <w:numId w:val="10"/>
      </w:numPr>
      <w:spacing w:before="240" w:after="240" w:line="300" w:lineRule="atLeast"/>
      <w:outlineLvl w:val="0"/>
    </w:pPr>
    <w:rPr>
      <w:rFonts w:ascii="Arial" w:eastAsia="Arial Unicode MS" w:hAnsi="Arial" w:cs="Arial"/>
      <w:b/>
      <w:color w:val="000000"/>
      <w:kern w:val="28"/>
      <w:szCs w:val="20"/>
    </w:rPr>
  </w:style>
  <w:style w:type="paragraph" w:customStyle="1" w:styleId="Untitledsubclause1">
    <w:name w:val="Untitled subclause 1"/>
    <w:basedOn w:val="Normal"/>
    <w:rsid w:val="001445E2"/>
    <w:pPr>
      <w:numPr>
        <w:ilvl w:val="1"/>
        <w:numId w:val="10"/>
      </w:numPr>
      <w:spacing w:before="280" w:line="300" w:lineRule="atLeast"/>
      <w:outlineLvl w:val="1"/>
    </w:pPr>
    <w:rPr>
      <w:rFonts w:ascii="Arial" w:eastAsia="Arial Unicode MS" w:hAnsi="Arial" w:cs="Arial"/>
      <w:color w:val="000000"/>
      <w:szCs w:val="20"/>
    </w:rPr>
  </w:style>
  <w:style w:type="paragraph" w:customStyle="1" w:styleId="Untitledsubclause2">
    <w:name w:val="Untitled subclause 2"/>
    <w:basedOn w:val="Normal"/>
    <w:rsid w:val="001445E2"/>
    <w:pPr>
      <w:numPr>
        <w:ilvl w:val="2"/>
        <w:numId w:val="10"/>
      </w:numPr>
      <w:spacing w:line="300" w:lineRule="atLeast"/>
      <w:outlineLvl w:val="2"/>
    </w:pPr>
    <w:rPr>
      <w:rFonts w:ascii="Arial" w:eastAsia="Arial Unicode MS" w:hAnsi="Arial" w:cs="Arial"/>
      <w:color w:val="000000"/>
      <w:szCs w:val="20"/>
    </w:rPr>
  </w:style>
  <w:style w:type="paragraph" w:customStyle="1" w:styleId="Untitledsubclause3">
    <w:name w:val="Untitled subclause 3"/>
    <w:basedOn w:val="Normal"/>
    <w:rsid w:val="001445E2"/>
    <w:pPr>
      <w:numPr>
        <w:ilvl w:val="3"/>
        <w:numId w:val="10"/>
      </w:numPr>
      <w:tabs>
        <w:tab w:val="left" w:pos="2261"/>
      </w:tabs>
      <w:spacing w:line="300" w:lineRule="atLeast"/>
      <w:outlineLvl w:val="3"/>
    </w:pPr>
    <w:rPr>
      <w:rFonts w:ascii="Arial" w:eastAsia="Arial Unicode MS" w:hAnsi="Arial" w:cs="Arial"/>
      <w:color w:val="000000"/>
      <w:szCs w:val="20"/>
    </w:rPr>
  </w:style>
  <w:style w:type="paragraph" w:customStyle="1" w:styleId="Untitledsubclause4">
    <w:name w:val="Untitled subclause 4"/>
    <w:basedOn w:val="Normal"/>
    <w:rsid w:val="001445E2"/>
    <w:pPr>
      <w:numPr>
        <w:ilvl w:val="4"/>
        <w:numId w:val="10"/>
      </w:numPr>
      <w:spacing w:line="300" w:lineRule="atLeast"/>
      <w:outlineLvl w:val="4"/>
    </w:pPr>
    <w:rPr>
      <w:rFonts w:ascii="Arial" w:eastAsia="Arial Unicode MS" w:hAnsi="Arial" w:cs="Arial"/>
      <w:color w:val="000000"/>
      <w:szCs w:val="20"/>
    </w:rPr>
  </w:style>
  <w:style w:type="character" w:customStyle="1" w:styleId="DefTerm">
    <w:name w:val="DefTerm"/>
    <w:basedOn w:val="DefaultParagraphFont"/>
    <w:uiPriority w:val="1"/>
    <w:qFormat/>
    <w:rsid w:val="001445E2"/>
    <w:rPr>
      <w:b/>
      <w:color w:val="000000"/>
    </w:rPr>
  </w:style>
  <w:style w:type="paragraph" w:styleId="Revision">
    <w:name w:val="Revision"/>
    <w:hidden/>
    <w:uiPriority w:val="99"/>
    <w:semiHidden/>
    <w:rsid w:val="00141B45"/>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c354b2-85b0-47f5-b222-07b48d774ee3}" enabled="0" method="" siteId="{37c354b2-85b0-47f5-b222-07b48d774ee3}"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12</Pages>
  <Words>3850</Words>
  <Characters>21949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Maynard</dc:creator>
  <cp:keywords/>
  <dc:description/>
  <cp:lastModifiedBy>IGPM Management</cp:lastModifiedBy>
  <cp:revision>2</cp:revision>
  <dcterms:created xsi:type="dcterms:W3CDTF">2025-03-27T14:52:00Z</dcterms:created>
  <dcterms:modified xsi:type="dcterms:W3CDTF">2025-03-27T14:52:00Z</dcterms:modified>
</cp:coreProperties>
</file>